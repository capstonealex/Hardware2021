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2496863"/>
        <w:docPartObj>
          <w:docPartGallery w:val="Cover Pages"/>
          <w:docPartUnique/>
        </w:docPartObj>
      </w:sdtPr>
      <w:sdtEndPr/>
      <w:sdtContent>
        <w:p w14:paraId="0A05936C" w14:textId="77777777" w:rsidR="008F314D" w:rsidRDefault="00E33107" w:rsidP="00DA1401">
          <w:r>
            <w:rPr>
              <w:noProof/>
            </w:rPr>
            <mc:AlternateContent>
              <mc:Choice Requires="wpg">
                <w:drawing>
                  <wp:anchor distT="0" distB="0" distL="114300" distR="114300" simplePos="0" relativeHeight="251659264" behindDoc="0" locked="0" layoutInCell="1" allowOverlap="1" wp14:anchorId="384AA364" wp14:editId="226B14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16T00:00:00Z">
                                      <w:dateFormat w:val="yyyy"/>
                                      <w:lid w:val="en-US"/>
                                      <w:storeMappedDataAs w:val="dateTime"/>
                                      <w:calendar w:val="gregorian"/>
                                    </w:date>
                                  </w:sdtPr>
                                  <w:sdtEndPr/>
                                  <w:sdtContent>
                                    <w:p w14:paraId="3BFE65E7" w14:textId="61A21ADD" w:rsidR="00E33107" w:rsidRDefault="00E33107">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D54ECAA" w14:textId="589F4891" w:rsidR="00E33107" w:rsidRDefault="00E33107">
                                      <w:pPr>
                                        <w:pStyle w:val="NoSpacing"/>
                                        <w:spacing w:line="360" w:lineRule="auto"/>
                                        <w:rPr>
                                          <w:color w:val="FFFFFF" w:themeColor="background1"/>
                                        </w:rPr>
                                      </w:pPr>
                                      <w:r>
                                        <w:rPr>
                                          <w:color w:val="FFFFFF" w:themeColor="background1"/>
                                        </w:rPr>
                                        <w:t>2021 ALEX Team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E081FA2" w14:textId="1034F979" w:rsidR="00E33107" w:rsidRDefault="00E33107">
                                      <w:pPr>
                                        <w:pStyle w:val="NoSpacing"/>
                                        <w:spacing w:line="360" w:lineRule="auto"/>
                                        <w:rPr>
                                          <w:color w:val="FFFFFF" w:themeColor="background1"/>
                                        </w:rPr>
                                      </w:pPr>
                                      <w:r>
                                        <w:rPr>
                                          <w:color w:val="FFFFFF" w:themeColor="background1"/>
                                        </w:rPr>
                                        <w:t>Advanced Lower-Extremity Exoskeleton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16T00:00:00Z">
                                      <w:dateFormat w:val="M/d/yyyy"/>
                                      <w:lid w:val="en-US"/>
                                      <w:storeMappedDataAs w:val="dateTime"/>
                                      <w:calendar w:val="gregorian"/>
                                    </w:date>
                                  </w:sdtPr>
                                  <w:sdtEndPr/>
                                  <w:sdtContent>
                                    <w:p w14:paraId="28B25694" w14:textId="0C020B7F" w:rsidR="00E33107" w:rsidRDefault="00E33107">
                                      <w:pPr>
                                        <w:pStyle w:val="NoSpacing"/>
                                        <w:spacing w:line="360" w:lineRule="auto"/>
                                        <w:rPr>
                                          <w:color w:val="FFFFFF" w:themeColor="background1"/>
                                        </w:rPr>
                                      </w:pPr>
                                      <w:r>
                                        <w:rPr>
                                          <w:color w:val="FFFFFF" w:themeColor="background1"/>
                                        </w:rPr>
                                        <w:t>10/16/2021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4AA364"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2"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16T00:00:00Z">
                                <w:dateFormat w:val="yyyy"/>
                                <w:lid w:val="en-US"/>
                                <w:storeMappedDataAs w:val="dateTime"/>
                                <w:calendar w:val="gregorian"/>
                              </w:date>
                            </w:sdtPr>
                            <w:sdtEndPr/>
                            <w:sdtContent>
                              <w:p w14:paraId="3BFE65E7" w14:textId="61A21ADD" w:rsidR="00E33107" w:rsidRDefault="00E33107">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D54ECAA" w14:textId="589F4891" w:rsidR="00E33107" w:rsidRDefault="00E33107">
                                <w:pPr>
                                  <w:pStyle w:val="NoSpacing"/>
                                  <w:spacing w:line="360" w:lineRule="auto"/>
                                  <w:rPr>
                                    <w:color w:val="FFFFFF" w:themeColor="background1"/>
                                  </w:rPr>
                                </w:pPr>
                                <w:r>
                                  <w:rPr>
                                    <w:color w:val="FFFFFF" w:themeColor="background1"/>
                                  </w:rPr>
                                  <w:t>2021 ALEX Team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E081FA2" w14:textId="1034F979" w:rsidR="00E33107" w:rsidRDefault="00E33107">
                                <w:pPr>
                                  <w:pStyle w:val="NoSpacing"/>
                                  <w:spacing w:line="360" w:lineRule="auto"/>
                                  <w:rPr>
                                    <w:color w:val="FFFFFF" w:themeColor="background1"/>
                                  </w:rPr>
                                </w:pPr>
                                <w:r>
                                  <w:rPr>
                                    <w:color w:val="FFFFFF" w:themeColor="background1"/>
                                  </w:rPr>
                                  <w:t>Advanced Lower-Extremity Exoskeleton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16T00:00:00Z">
                                <w:dateFormat w:val="M/d/yyyy"/>
                                <w:lid w:val="en-US"/>
                                <w:storeMappedDataAs w:val="dateTime"/>
                                <w:calendar w:val="gregorian"/>
                              </w:date>
                            </w:sdtPr>
                            <w:sdtEndPr/>
                            <w:sdtContent>
                              <w:p w14:paraId="28B25694" w14:textId="0C020B7F" w:rsidR="00E33107" w:rsidRDefault="00E33107">
                                <w:pPr>
                                  <w:pStyle w:val="NoSpacing"/>
                                  <w:spacing w:line="360" w:lineRule="auto"/>
                                  <w:rPr>
                                    <w:color w:val="FFFFFF" w:themeColor="background1"/>
                                  </w:rPr>
                                </w:pPr>
                                <w:r>
                                  <w:rPr>
                                    <w:color w:val="FFFFFF" w:themeColor="background1"/>
                                  </w:rPr>
                                  <w:t>10/16/2021</w:t>
                                </w:r>
                              </w:p>
                            </w:sdtContent>
                          </w:sdt>
                        </w:txbxContent>
                      </v:textbox>
                    </v:rect>
                    <w10:wrap anchorx="page" anchory="page"/>
                  </v:group>
                </w:pict>
              </mc:Fallback>
            </mc:AlternateContent>
          </w:r>
          <w:r w:rsidR="008F314D">
            <w:t>Musa Imran Saeed</w:t>
          </w:r>
        </w:p>
        <w:p w14:paraId="7EC0AFB3" w14:textId="6183335A" w:rsidR="00E33107" w:rsidRDefault="008F314D" w:rsidP="00DA1401">
          <w:r>
            <w:t xml:space="preserve">Long Yin Tsui </w:t>
          </w:r>
        </w:p>
        <w:p w14:paraId="673CA238" w14:textId="35653171" w:rsidR="008F314D" w:rsidRDefault="008F314D" w:rsidP="00DA1401">
          <w:r>
            <w:t>Henry Southall</w:t>
          </w:r>
        </w:p>
        <w:p w14:paraId="3C48790D" w14:textId="17F62166" w:rsidR="00E33107" w:rsidRPr="008F314D" w:rsidRDefault="008F314D" w:rsidP="00DA1401">
          <w:r>
            <w:rPr>
              <w:noProof/>
            </w:rPr>
            <mc:AlternateContent>
              <mc:Choice Requires="wps">
                <w:drawing>
                  <wp:anchor distT="45720" distB="45720" distL="114300" distR="114300" simplePos="0" relativeHeight="251665408" behindDoc="0" locked="0" layoutInCell="1" allowOverlap="1" wp14:anchorId="1361AC6C" wp14:editId="37D62CDC">
                    <wp:simplePos x="0" y="0"/>
                    <wp:positionH relativeFrom="margin">
                      <wp:posOffset>85725</wp:posOffset>
                    </wp:positionH>
                    <wp:positionV relativeFrom="paragraph">
                      <wp:posOffset>1622425</wp:posOffset>
                    </wp:positionV>
                    <wp:extent cx="605790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95300"/>
                            </a:xfrm>
                            <a:prstGeom prst="rect">
                              <a:avLst/>
                            </a:prstGeom>
                            <a:noFill/>
                            <a:ln w="9525">
                              <a:noFill/>
                              <a:miter lim="800000"/>
                              <a:headEnd/>
                              <a:tailEnd/>
                            </a:ln>
                          </wps:spPr>
                          <wps:txbx>
                            <w:txbxContent>
                              <w:p w14:paraId="67CF1203" w14:textId="6B2F0051" w:rsidR="00D475E0" w:rsidRPr="00C20D47" w:rsidRDefault="00C20D47" w:rsidP="00DA1401">
                                <w:pPr>
                                  <w:rPr>
                                    <w:sz w:val="16"/>
                                    <w:szCs w:val="16"/>
                                  </w:rPr>
                                </w:pPr>
                                <w:r>
                                  <w:t xml:space="preserve"> (</w:t>
                                </w:r>
                                <w:r w:rsidR="00D475E0" w:rsidRPr="00C20D47">
                                  <w:t>Lower-Limb Exoskeleton</w:t>
                                </w:r>
                                <w:r w:rsidR="005F4686" w:rsidRPr="00C20D47">
                                  <w:t>s</w:t>
                                </w:r>
                                <w:r w:rsidR="00F1794D" w:rsidRPr="00C20D47">
                                  <w:t xml:space="preserve"> for</w:t>
                                </w:r>
                                <w:r w:rsidR="00D475E0" w:rsidRPr="00C20D47">
                                  <w:t xml:space="preserve"> </w:t>
                                </w:r>
                                <w:r w:rsidR="005F4686" w:rsidRPr="00C20D47">
                                  <w:t xml:space="preserve">pilots with </w:t>
                                </w:r>
                                <w:r w:rsidR="00D475E0" w:rsidRPr="00C20D47">
                                  <w:t>paraplegia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1AC6C" id="_x0000_t202" coordsize="21600,21600" o:spt="202" path="m,l,21600r21600,l21600,xe">
                    <v:stroke joinstyle="miter"/>
                    <v:path gradientshapeok="t" o:connecttype="rect"/>
                  </v:shapetype>
                  <v:shape id="Text Box 2" o:spid="_x0000_s1031" type="#_x0000_t202" style="position:absolute;left:0;text-align:left;margin-left:6.75pt;margin-top:127.75pt;width:477pt;height:3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" filled="f" stroked="f">
                    <v:textbox>
                      <w:txbxContent>
                        <w:p w14:paraId="67CF1203" w14:textId="6B2F0051" w:rsidR="00D475E0" w:rsidRPr="00C20D47" w:rsidRDefault="00C20D47" w:rsidP="00DA1401">
                          <w:pPr>
                            <w:rPr>
                              <w:sz w:val="16"/>
                              <w:szCs w:val="16"/>
                            </w:rPr>
                          </w:pPr>
                          <w:r>
                            <w:t xml:space="preserve"> (</w:t>
                          </w:r>
                          <w:r w:rsidR="00D475E0" w:rsidRPr="00C20D47">
                            <w:t>Lower-Limb Exoskeleton</w:t>
                          </w:r>
                          <w:r w:rsidR="005F4686" w:rsidRPr="00C20D47">
                            <w:t>s</w:t>
                          </w:r>
                          <w:r w:rsidR="00F1794D" w:rsidRPr="00C20D47">
                            <w:t xml:space="preserve"> for</w:t>
                          </w:r>
                          <w:r w:rsidR="00D475E0" w:rsidRPr="00C20D47">
                            <w:t xml:space="preserve"> </w:t>
                          </w:r>
                          <w:r w:rsidR="005F4686" w:rsidRPr="00C20D47">
                            <w:t xml:space="preserve">pilots with </w:t>
                          </w:r>
                          <w:r w:rsidR="00D475E0" w:rsidRPr="00C20D47">
                            <w:t>paraplegia</w:t>
                          </w:r>
                          <w:r>
                            <w:t>)</w:t>
                          </w:r>
                        </w:p>
                      </w:txbxContent>
                    </v:textbox>
                    <w10:wrap type="square" anchorx="margin"/>
                  </v:shape>
                </w:pict>
              </mc:Fallback>
            </mc:AlternateContent>
          </w:r>
          <w:r>
            <w:t>Kevin Vu</w:t>
          </w:r>
          <w:r w:rsidR="005F4686">
            <w:rPr>
              <w:noProof/>
            </w:rPr>
            <mc:AlternateContent>
              <mc:Choice Requires="wps">
                <w:drawing>
                  <wp:anchor distT="0" distB="0" distL="114300" distR="114300" simplePos="0" relativeHeight="251661312" behindDoc="0" locked="0" layoutInCell="0" allowOverlap="1" wp14:anchorId="01018F7E" wp14:editId="1896F03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81825" cy="990600"/>
                    <wp:effectExtent l="0" t="0" r="285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9060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spacing w:val="-10"/>
                                    <w:kern w:val="28"/>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16B1CFA" w14:textId="7AD4844F" w:rsidR="00E33107" w:rsidRPr="0057059C" w:rsidRDefault="00C81B2E" w:rsidP="0057059C">
                                    <w:pPr>
                                      <w:pStyle w:val="NoSpacing"/>
                                      <w:jc w:val="right"/>
                                      <w:rPr>
                                        <w:color w:val="FFFFFF" w:themeColor="background1"/>
                                        <w:sz w:val="52"/>
                                        <w:szCs w:val="52"/>
                                      </w:rPr>
                                    </w:pPr>
                                    <w:r>
                                      <w:rPr>
                                        <w:rFonts w:asciiTheme="majorHAnsi" w:eastAsiaTheme="majorEastAsia" w:hAnsiTheme="majorHAnsi" w:cstheme="majorBidi"/>
                                        <w:spacing w:val="-10"/>
                                        <w:kern w:val="28"/>
                                        <w:sz w:val="72"/>
                                        <w:szCs w:val="72"/>
                                      </w:rPr>
                                      <w:t>Structural Analysis Framework</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018F7E" id="Rectangle 16" o:spid="_x0000_s1032" style="position:absolute;left:0;text-align:left;margin-left:0;margin-top:0;width:549.75pt;height:78pt;z-index:251661312;visibility:visible;mso-wrap-style:square;mso-width-percent:0;mso-height-percent:0;mso-top-percent:250;mso-wrap-distance-left:9pt;mso-wrap-distance-top:0;mso-wrap-distance-right:9pt;mso-wrap-distance-bottom:0;mso-position-horizontal:left;mso-position-horizontal-relative:page;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" o:allowincell="f" fillcolor="black [3213]" strokecolor="black [3213]" strokeweight="1.5pt">
                    <v:textbox inset="14.4pt,,14.4pt">
                      <w:txbxContent>
                        <w:sdt>
                          <w:sdtPr>
                            <w:rPr>
                              <w:rFonts w:asciiTheme="majorHAnsi" w:eastAsiaTheme="majorEastAsia" w:hAnsiTheme="majorHAnsi" w:cstheme="majorBidi"/>
                              <w:spacing w:val="-10"/>
                              <w:kern w:val="28"/>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16B1CFA" w14:textId="7AD4844F" w:rsidR="00E33107" w:rsidRPr="0057059C" w:rsidRDefault="00C81B2E" w:rsidP="0057059C">
                              <w:pPr>
                                <w:pStyle w:val="NoSpacing"/>
                                <w:jc w:val="right"/>
                                <w:rPr>
                                  <w:color w:val="FFFFFF" w:themeColor="background1"/>
                                  <w:sz w:val="52"/>
                                  <w:szCs w:val="52"/>
                                </w:rPr>
                              </w:pPr>
                              <w:r>
                                <w:rPr>
                                  <w:rFonts w:asciiTheme="majorHAnsi" w:eastAsiaTheme="majorEastAsia" w:hAnsiTheme="majorHAnsi" w:cstheme="majorBidi"/>
                                  <w:spacing w:val="-10"/>
                                  <w:kern w:val="28"/>
                                  <w:sz w:val="72"/>
                                  <w:szCs w:val="72"/>
                                </w:rPr>
                                <w:t>Structural Analysis Framework</w:t>
                              </w:r>
                            </w:p>
                          </w:sdtContent>
                        </w:sdt>
                      </w:txbxContent>
                    </v:textbox>
                    <w10:wrap anchorx="page" anchory="page"/>
                  </v:rect>
                </w:pict>
              </mc:Fallback>
            </mc:AlternateContent>
          </w:r>
          <w:r w:rsidR="005F4686">
            <w:rPr>
              <w:noProof/>
            </w:rPr>
            <mc:AlternateContent>
              <mc:Choice Requires="wps">
                <w:drawing>
                  <wp:anchor distT="0" distB="0" distL="114300" distR="114300" simplePos="0" relativeHeight="251663360" behindDoc="0" locked="0" layoutInCell="0" allowOverlap="1" wp14:anchorId="65E07F45" wp14:editId="5D79EBCD">
                    <wp:simplePos x="0" y="0"/>
                    <wp:positionH relativeFrom="page">
                      <wp:align>left</wp:align>
                    </wp:positionH>
                    <wp:positionV relativeFrom="page">
                      <wp:posOffset>3637915</wp:posOffset>
                    </wp:positionV>
                    <wp:extent cx="6981825" cy="295275"/>
                    <wp:effectExtent l="0" t="0" r="28575" b="28575"/>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295275"/>
                            </a:xfrm>
                            <a:prstGeom prst="rect">
                              <a:avLst/>
                            </a:prstGeom>
                            <a:solidFill>
                              <a:schemeClr val="tx1"/>
                            </a:solidFill>
                            <a:ln w="19050">
                              <a:solidFill>
                                <a:schemeClr val="tx1"/>
                              </a:solidFill>
                              <a:miter lim="800000"/>
                              <a:headEnd/>
                              <a:tailEnd/>
                            </a:ln>
                          </wps:spPr>
                          <wps:txbx>
                            <w:txbxContent>
                              <w:p w14:paraId="035DDDDA" w14:textId="1B5A4313" w:rsidR="00D475E0" w:rsidRPr="0057059C" w:rsidRDefault="00D475E0" w:rsidP="00D475E0">
                                <w:pPr>
                                  <w:pStyle w:val="NoSpacing"/>
                                  <w:jc w:val="right"/>
                                  <w:rPr>
                                    <w:color w:val="FFFFFF" w:themeColor="background1"/>
                                    <w:sz w:val="52"/>
                                    <w:szCs w:val="5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E07F45" id="_x0000_s1033" style="position:absolute;left:0;text-align:left;margin-left:0;margin-top:286.45pt;width:549.75pt;height:23.2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" o:allowincell="f" fillcolor="black [3213]" strokecolor="black [3213]" strokeweight="1.5pt">
                    <v:textbox inset="14.4pt,,14.4pt">
                      <w:txbxContent>
                        <w:p w14:paraId="035DDDDA" w14:textId="1B5A4313" w:rsidR="00D475E0" w:rsidRPr="0057059C" w:rsidRDefault="00D475E0" w:rsidP="00D475E0">
                          <w:pPr>
                            <w:pStyle w:val="NoSpacing"/>
                            <w:jc w:val="right"/>
                            <w:rPr>
                              <w:color w:val="FFFFFF" w:themeColor="background1"/>
                              <w:sz w:val="52"/>
                              <w:szCs w:val="52"/>
                            </w:rPr>
                          </w:pPr>
                        </w:p>
                      </w:txbxContent>
                    </v:textbox>
                    <w10:wrap anchorx="page" anchory="page"/>
                  </v:rect>
                </w:pict>
              </mc:Fallback>
            </mc:AlternateContent>
          </w:r>
          <w:r w:rsidR="00E33107">
            <w:br w:type="page"/>
          </w:r>
        </w:p>
      </w:sdtContent>
    </w:sdt>
    <w:p w14:paraId="66BBF112" w14:textId="19967663" w:rsidR="007B03FE" w:rsidRDefault="610F610A" w:rsidP="00DA1401">
      <w:pPr>
        <w:pStyle w:val="Title"/>
      </w:pPr>
      <w:r>
        <w:lastRenderedPageBreak/>
        <w:t xml:space="preserve"> </w:t>
      </w:r>
      <w:r w:rsidR="008E6C48">
        <w:t>Exoskeleton Framework</w:t>
      </w:r>
    </w:p>
    <w:sdt>
      <w:sdtPr>
        <w:rPr>
          <w:rFonts w:asciiTheme="minorHAnsi" w:eastAsiaTheme="minorHAnsi" w:hAnsiTheme="minorHAnsi" w:cstheme="minorBidi"/>
          <w:color w:val="auto"/>
          <w:sz w:val="22"/>
          <w:szCs w:val="22"/>
          <w:lang w:val="en-AU"/>
        </w:rPr>
        <w:id w:val="54747860"/>
        <w:docPartObj>
          <w:docPartGallery w:val="Table of Contents"/>
          <w:docPartUnique/>
        </w:docPartObj>
      </w:sdtPr>
      <w:sdtEndPr>
        <w:rPr>
          <w:noProof/>
        </w:rPr>
      </w:sdtEndPr>
      <w:sdtContent>
        <w:p w14:paraId="3A1AE4D0" w14:textId="4E3C1A64" w:rsidR="00E1554A" w:rsidRDefault="00E1554A" w:rsidP="00DA1401">
          <w:pPr>
            <w:pStyle w:val="TOCHeading"/>
          </w:pPr>
          <w:r>
            <w:t>Table of Contents</w:t>
          </w:r>
        </w:p>
        <w:p w14:paraId="73417ACC" w14:textId="594892E4" w:rsidR="00F463C0" w:rsidRDefault="00E1554A">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85553662" w:history="1">
            <w:r w:rsidR="00F463C0" w:rsidRPr="002B4B33">
              <w:rPr>
                <w:rStyle w:val="Hyperlink"/>
                <w:noProof/>
              </w:rPr>
              <w:t>1</w:t>
            </w:r>
            <w:r w:rsidR="00F463C0">
              <w:rPr>
                <w:rFonts w:eastAsiaTheme="minorEastAsia"/>
                <w:noProof/>
                <w:lang w:eastAsia="en-AU"/>
              </w:rPr>
              <w:tab/>
            </w:r>
            <w:r w:rsidR="00F463C0" w:rsidRPr="002B4B33">
              <w:rPr>
                <w:rStyle w:val="Hyperlink"/>
                <w:noProof/>
              </w:rPr>
              <w:t>Introduction</w:t>
            </w:r>
            <w:r w:rsidR="00F463C0">
              <w:rPr>
                <w:noProof/>
                <w:webHidden/>
              </w:rPr>
              <w:tab/>
            </w:r>
            <w:r w:rsidR="00F463C0">
              <w:rPr>
                <w:noProof/>
                <w:webHidden/>
              </w:rPr>
              <w:fldChar w:fldCharType="begin"/>
            </w:r>
            <w:r w:rsidR="00F463C0">
              <w:rPr>
                <w:noProof/>
                <w:webHidden/>
              </w:rPr>
              <w:instrText xml:space="preserve"> PAGEREF _Toc85553662 \h </w:instrText>
            </w:r>
            <w:r w:rsidR="00F463C0">
              <w:rPr>
                <w:noProof/>
                <w:webHidden/>
              </w:rPr>
            </w:r>
            <w:r w:rsidR="00F463C0">
              <w:rPr>
                <w:noProof/>
                <w:webHidden/>
              </w:rPr>
              <w:fldChar w:fldCharType="separate"/>
            </w:r>
            <w:r w:rsidR="00F463C0">
              <w:rPr>
                <w:noProof/>
                <w:webHidden/>
              </w:rPr>
              <w:t>3</w:t>
            </w:r>
            <w:r w:rsidR="00F463C0">
              <w:rPr>
                <w:noProof/>
                <w:webHidden/>
              </w:rPr>
              <w:fldChar w:fldCharType="end"/>
            </w:r>
          </w:hyperlink>
        </w:p>
        <w:p w14:paraId="3210E271" w14:textId="12B76313" w:rsidR="00F463C0" w:rsidRDefault="002A55B1">
          <w:pPr>
            <w:pStyle w:val="TOC1"/>
            <w:tabs>
              <w:tab w:val="left" w:pos="440"/>
              <w:tab w:val="right" w:leader="dot" w:pos="9016"/>
            </w:tabs>
            <w:rPr>
              <w:rFonts w:eastAsiaTheme="minorEastAsia"/>
              <w:noProof/>
              <w:lang w:eastAsia="en-AU"/>
            </w:rPr>
          </w:pPr>
          <w:hyperlink w:anchor="_Toc85553663" w:history="1">
            <w:r w:rsidR="00F463C0" w:rsidRPr="002B4B33">
              <w:rPr>
                <w:rStyle w:val="Hyperlink"/>
                <w:noProof/>
              </w:rPr>
              <w:t>2</w:t>
            </w:r>
            <w:r w:rsidR="00F463C0">
              <w:rPr>
                <w:rFonts w:eastAsiaTheme="minorEastAsia"/>
                <w:noProof/>
                <w:lang w:eastAsia="en-AU"/>
              </w:rPr>
              <w:tab/>
            </w:r>
            <w:r w:rsidR="00F463C0" w:rsidRPr="002B4B33">
              <w:rPr>
                <w:rStyle w:val="Hyperlink"/>
                <w:noProof/>
              </w:rPr>
              <w:t>Scope</w:t>
            </w:r>
            <w:r w:rsidR="00F463C0">
              <w:rPr>
                <w:noProof/>
                <w:webHidden/>
              </w:rPr>
              <w:tab/>
            </w:r>
            <w:r w:rsidR="00F463C0">
              <w:rPr>
                <w:noProof/>
                <w:webHidden/>
              </w:rPr>
              <w:fldChar w:fldCharType="begin"/>
            </w:r>
            <w:r w:rsidR="00F463C0">
              <w:rPr>
                <w:noProof/>
                <w:webHidden/>
              </w:rPr>
              <w:instrText xml:space="preserve"> PAGEREF _Toc85553663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4CCBC61E" w14:textId="5E933E27" w:rsidR="00F463C0" w:rsidRDefault="002A55B1">
          <w:pPr>
            <w:pStyle w:val="TOC2"/>
            <w:tabs>
              <w:tab w:val="left" w:pos="880"/>
              <w:tab w:val="right" w:leader="dot" w:pos="9016"/>
            </w:tabs>
            <w:rPr>
              <w:rFonts w:eastAsiaTheme="minorEastAsia"/>
              <w:noProof/>
              <w:lang w:eastAsia="en-AU"/>
            </w:rPr>
          </w:pPr>
          <w:hyperlink w:anchor="_Toc85553664" w:history="1">
            <w:r w:rsidR="00F463C0" w:rsidRPr="002B4B33">
              <w:rPr>
                <w:rStyle w:val="Hyperlink"/>
                <w:noProof/>
              </w:rPr>
              <w:t>2.1</w:t>
            </w:r>
            <w:r w:rsidR="00F463C0">
              <w:rPr>
                <w:rFonts w:eastAsiaTheme="minorEastAsia"/>
                <w:noProof/>
                <w:lang w:eastAsia="en-AU"/>
              </w:rPr>
              <w:tab/>
            </w:r>
            <w:r w:rsidR="00F463C0" w:rsidRPr="002B4B33">
              <w:rPr>
                <w:rStyle w:val="Hyperlink"/>
                <w:noProof/>
              </w:rPr>
              <w:t>Classes of Exoskeleton and Generalization</w:t>
            </w:r>
            <w:r w:rsidR="00F463C0">
              <w:rPr>
                <w:noProof/>
                <w:webHidden/>
              </w:rPr>
              <w:tab/>
            </w:r>
            <w:r w:rsidR="00F463C0">
              <w:rPr>
                <w:noProof/>
                <w:webHidden/>
              </w:rPr>
              <w:fldChar w:fldCharType="begin"/>
            </w:r>
            <w:r w:rsidR="00F463C0">
              <w:rPr>
                <w:noProof/>
                <w:webHidden/>
              </w:rPr>
              <w:instrText xml:space="preserve"> PAGEREF _Toc85553664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407C4829" w14:textId="065A21E6" w:rsidR="00F463C0" w:rsidRDefault="002A55B1">
          <w:pPr>
            <w:pStyle w:val="TOC2"/>
            <w:tabs>
              <w:tab w:val="left" w:pos="880"/>
              <w:tab w:val="right" w:leader="dot" w:pos="9016"/>
            </w:tabs>
            <w:rPr>
              <w:rFonts w:eastAsiaTheme="minorEastAsia"/>
              <w:noProof/>
              <w:lang w:eastAsia="en-AU"/>
            </w:rPr>
          </w:pPr>
          <w:hyperlink w:anchor="_Toc85553665" w:history="1">
            <w:r w:rsidR="00F463C0" w:rsidRPr="002B4B33">
              <w:rPr>
                <w:rStyle w:val="Hyperlink"/>
                <w:noProof/>
              </w:rPr>
              <w:t>2.2</w:t>
            </w:r>
            <w:r w:rsidR="00F463C0">
              <w:rPr>
                <w:rFonts w:eastAsiaTheme="minorEastAsia"/>
                <w:noProof/>
                <w:lang w:eastAsia="en-AU"/>
              </w:rPr>
              <w:tab/>
            </w:r>
            <w:r w:rsidR="00F463C0" w:rsidRPr="002B4B33">
              <w:rPr>
                <w:rStyle w:val="Hyperlink"/>
                <w:noProof/>
              </w:rPr>
              <w:t>Possible application of the framework</w:t>
            </w:r>
            <w:r w:rsidR="00F463C0">
              <w:rPr>
                <w:noProof/>
                <w:webHidden/>
              </w:rPr>
              <w:tab/>
            </w:r>
            <w:r w:rsidR="00F463C0">
              <w:rPr>
                <w:noProof/>
                <w:webHidden/>
              </w:rPr>
              <w:fldChar w:fldCharType="begin"/>
            </w:r>
            <w:r w:rsidR="00F463C0">
              <w:rPr>
                <w:noProof/>
                <w:webHidden/>
              </w:rPr>
              <w:instrText xml:space="preserve"> PAGEREF _Toc85553665 \h </w:instrText>
            </w:r>
            <w:r w:rsidR="00F463C0">
              <w:rPr>
                <w:noProof/>
                <w:webHidden/>
              </w:rPr>
            </w:r>
            <w:r w:rsidR="00F463C0">
              <w:rPr>
                <w:noProof/>
                <w:webHidden/>
              </w:rPr>
              <w:fldChar w:fldCharType="separate"/>
            </w:r>
            <w:r w:rsidR="00F463C0">
              <w:rPr>
                <w:noProof/>
                <w:webHidden/>
              </w:rPr>
              <w:t>4</w:t>
            </w:r>
            <w:r w:rsidR="00F463C0">
              <w:rPr>
                <w:noProof/>
                <w:webHidden/>
              </w:rPr>
              <w:fldChar w:fldCharType="end"/>
            </w:r>
          </w:hyperlink>
        </w:p>
        <w:p w14:paraId="7AE92FDF" w14:textId="031682C1" w:rsidR="00F463C0" w:rsidRDefault="002A55B1">
          <w:pPr>
            <w:pStyle w:val="TOC2"/>
            <w:tabs>
              <w:tab w:val="left" w:pos="880"/>
              <w:tab w:val="right" w:leader="dot" w:pos="9016"/>
            </w:tabs>
            <w:rPr>
              <w:rFonts w:eastAsiaTheme="minorEastAsia"/>
              <w:noProof/>
              <w:lang w:eastAsia="en-AU"/>
            </w:rPr>
          </w:pPr>
          <w:hyperlink w:anchor="_Toc85553666" w:history="1">
            <w:r w:rsidR="00F463C0" w:rsidRPr="002B4B33">
              <w:rPr>
                <w:rStyle w:val="Hyperlink"/>
                <w:noProof/>
              </w:rPr>
              <w:t>2.3</w:t>
            </w:r>
            <w:r w:rsidR="00F463C0">
              <w:rPr>
                <w:rFonts w:eastAsiaTheme="minorEastAsia"/>
                <w:noProof/>
                <w:lang w:eastAsia="en-AU"/>
              </w:rPr>
              <w:tab/>
            </w:r>
            <w:r w:rsidR="00F463C0" w:rsidRPr="002B4B33">
              <w:rPr>
                <w:rStyle w:val="Hyperlink"/>
                <w:noProof/>
              </w:rPr>
              <w:t>Other Relevant Standard</w:t>
            </w:r>
            <w:r w:rsidR="00F463C0">
              <w:rPr>
                <w:noProof/>
                <w:webHidden/>
              </w:rPr>
              <w:tab/>
            </w:r>
            <w:r w:rsidR="00F463C0">
              <w:rPr>
                <w:noProof/>
                <w:webHidden/>
              </w:rPr>
              <w:fldChar w:fldCharType="begin"/>
            </w:r>
            <w:r w:rsidR="00F463C0">
              <w:rPr>
                <w:noProof/>
                <w:webHidden/>
              </w:rPr>
              <w:instrText xml:space="preserve"> PAGEREF _Toc85553666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5EDE7C30" w14:textId="1076830D" w:rsidR="00F463C0" w:rsidRDefault="002A55B1">
          <w:pPr>
            <w:pStyle w:val="TOC3"/>
            <w:tabs>
              <w:tab w:val="left" w:pos="1320"/>
              <w:tab w:val="right" w:leader="dot" w:pos="9016"/>
            </w:tabs>
            <w:rPr>
              <w:rFonts w:eastAsiaTheme="minorEastAsia"/>
              <w:noProof/>
              <w:lang w:eastAsia="en-AU"/>
            </w:rPr>
          </w:pPr>
          <w:hyperlink w:anchor="_Toc85553667" w:history="1">
            <w:r w:rsidR="00F463C0" w:rsidRPr="002B4B33">
              <w:rPr>
                <w:rStyle w:val="Hyperlink"/>
                <w:noProof/>
              </w:rPr>
              <w:t>2.3.1</w:t>
            </w:r>
            <w:r w:rsidR="00F463C0">
              <w:rPr>
                <w:rFonts w:eastAsiaTheme="minorEastAsia"/>
                <w:noProof/>
                <w:lang w:eastAsia="en-AU"/>
              </w:rPr>
              <w:tab/>
            </w:r>
            <w:r w:rsidR="00F463C0" w:rsidRPr="002B4B33">
              <w:rPr>
                <w:rStyle w:val="Hyperlink"/>
                <w:noProof/>
              </w:rPr>
              <w:t>Robots and robotic devices</w:t>
            </w:r>
            <w:r w:rsidR="00F463C0">
              <w:rPr>
                <w:noProof/>
                <w:webHidden/>
              </w:rPr>
              <w:tab/>
            </w:r>
            <w:r w:rsidR="00F463C0">
              <w:rPr>
                <w:noProof/>
                <w:webHidden/>
              </w:rPr>
              <w:fldChar w:fldCharType="begin"/>
            </w:r>
            <w:r w:rsidR="00F463C0">
              <w:rPr>
                <w:noProof/>
                <w:webHidden/>
              </w:rPr>
              <w:instrText xml:space="preserve"> PAGEREF _Toc85553667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184F3926" w14:textId="7D439E74" w:rsidR="00F463C0" w:rsidRDefault="002A55B1">
          <w:pPr>
            <w:pStyle w:val="TOC3"/>
            <w:tabs>
              <w:tab w:val="left" w:pos="1320"/>
              <w:tab w:val="right" w:leader="dot" w:pos="9016"/>
            </w:tabs>
            <w:rPr>
              <w:rFonts w:eastAsiaTheme="minorEastAsia"/>
              <w:noProof/>
              <w:lang w:eastAsia="en-AU"/>
            </w:rPr>
          </w:pPr>
          <w:hyperlink w:anchor="_Toc85553668" w:history="1">
            <w:r w:rsidR="00F463C0" w:rsidRPr="002B4B33">
              <w:rPr>
                <w:rStyle w:val="Hyperlink"/>
                <w:rFonts w:ascii="Calibri Light" w:eastAsia="DengXian Light" w:hAnsi="Calibri Light"/>
                <w:noProof/>
              </w:rPr>
              <w:t>2.3.2</w:t>
            </w:r>
            <w:r w:rsidR="00F463C0">
              <w:rPr>
                <w:rFonts w:eastAsiaTheme="minorEastAsia"/>
                <w:noProof/>
                <w:lang w:eastAsia="en-AU"/>
              </w:rPr>
              <w:tab/>
            </w:r>
            <w:r w:rsidR="00F463C0" w:rsidRPr="002B4B33">
              <w:rPr>
                <w:rStyle w:val="Hyperlink"/>
                <w:noProof/>
              </w:rPr>
              <w:t xml:space="preserve">Prosthetics </w:t>
            </w:r>
            <w:r w:rsidR="00F463C0">
              <w:rPr>
                <w:noProof/>
                <w:webHidden/>
              </w:rPr>
              <w:tab/>
            </w:r>
            <w:r w:rsidR="00F463C0">
              <w:rPr>
                <w:noProof/>
                <w:webHidden/>
              </w:rPr>
              <w:fldChar w:fldCharType="begin"/>
            </w:r>
            <w:r w:rsidR="00F463C0">
              <w:rPr>
                <w:noProof/>
                <w:webHidden/>
              </w:rPr>
              <w:instrText xml:space="preserve"> PAGEREF _Toc85553668 \h </w:instrText>
            </w:r>
            <w:r w:rsidR="00F463C0">
              <w:rPr>
                <w:noProof/>
                <w:webHidden/>
              </w:rPr>
            </w:r>
            <w:r w:rsidR="00F463C0">
              <w:rPr>
                <w:noProof/>
                <w:webHidden/>
              </w:rPr>
              <w:fldChar w:fldCharType="separate"/>
            </w:r>
            <w:r w:rsidR="00F463C0">
              <w:rPr>
                <w:noProof/>
                <w:webHidden/>
              </w:rPr>
              <w:t>5</w:t>
            </w:r>
            <w:r w:rsidR="00F463C0">
              <w:rPr>
                <w:noProof/>
                <w:webHidden/>
              </w:rPr>
              <w:fldChar w:fldCharType="end"/>
            </w:r>
          </w:hyperlink>
        </w:p>
        <w:p w14:paraId="32501603" w14:textId="0D17BE25" w:rsidR="00F463C0" w:rsidRDefault="002A55B1">
          <w:pPr>
            <w:pStyle w:val="TOC1"/>
            <w:tabs>
              <w:tab w:val="left" w:pos="440"/>
              <w:tab w:val="right" w:leader="dot" w:pos="9016"/>
            </w:tabs>
            <w:rPr>
              <w:rFonts w:eastAsiaTheme="minorEastAsia"/>
              <w:noProof/>
              <w:lang w:eastAsia="en-AU"/>
            </w:rPr>
          </w:pPr>
          <w:hyperlink w:anchor="_Toc85553669" w:history="1">
            <w:r w:rsidR="00F463C0" w:rsidRPr="002B4B33">
              <w:rPr>
                <w:rStyle w:val="Hyperlink"/>
                <w:noProof/>
              </w:rPr>
              <w:t>3</w:t>
            </w:r>
            <w:r w:rsidR="00F463C0">
              <w:rPr>
                <w:rFonts w:eastAsiaTheme="minorEastAsia"/>
                <w:noProof/>
                <w:lang w:eastAsia="en-AU"/>
              </w:rPr>
              <w:tab/>
            </w:r>
            <w:r w:rsidR="00F463C0" w:rsidRPr="002B4B33">
              <w:rPr>
                <w:rStyle w:val="Hyperlink"/>
                <w:noProof/>
              </w:rPr>
              <w:t>Background</w:t>
            </w:r>
            <w:r w:rsidR="00F463C0">
              <w:rPr>
                <w:noProof/>
                <w:webHidden/>
              </w:rPr>
              <w:tab/>
            </w:r>
            <w:r w:rsidR="00F463C0">
              <w:rPr>
                <w:noProof/>
                <w:webHidden/>
              </w:rPr>
              <w:fldChar w:fldCharType="begin"/>
            </w:r>
            <w:r w:rsidR="00F463C0">
              <w:rPr>
                <w:noProof/>
                <w:webHidden/>
              </w:rPr>
              <w:instrText xml:space="preserve"> PAGEREF _Toc85553669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45693533" w14:textId="3EE2E737" w:rsidR="00F463C0" w:rsidRDefault="002A55B1">
          <w:pPr>
            <w:pStyle w:val="TOC2"/>
            <w:tabs>
              <w:tab w:val="left" w:pos="880"/>
              <w:tab w:val="right" w:leader="dot" w:pos="9016"/>
            </w:tabs>
            <w:rPr>
              <w:rFonts w:eastAsiaTheme="minorEastAsia"/>
              <w:noProof/>
              <w:lang w:eastAsia="en-AU"/>
            </w:rPr>
          </w:pPr>
          <w:hyperlink w:anchor="_Toc85553670" w:history="1">
            <w:r w:rsidR="00F463C0" w:rsidRPr="002B4B33">
              <w:rPr>
                <w:rStyle w:val="Hyperlink"/>
                <w:noProof/>
              </w:rPr>
              <w:t>3.1</w:t>
            </w:r>
            <w:r w:rsidR="00F463C0">
              <w:rPr>
                <w:rFonts w:eastAsiaTheme="minorEastAsia"/>
                <w:noProof/>
                <w:lang w:eastAsia="en-AU"/>
              </w:rPr>
              <w:tab/>
            </w:r>
            <w:r w:rsidR="00F463C0" w:rsidRPr="002B4B33">
              <w:rPr>
                <w:rStyle w:val="Hyperlink"/>
                <w:noProof/>
              </w:rPr>
              <w:t>Gait</w:t>
            </w:r>
            <w:r w:rsidR="00F463C0">
              <w:rPr>
                <w:noProof/>
                <w:webHidden/>
              </w:rPr>
              <w:tab/>
            </w:r>
            <w:r w:rsidR="00F463C0">
              <w:rPr>
                <w:noProof/>
                <w:webHidden/>
              </w:rPr>
              <w:fldChar w:fldCharType="begin"/>
            </w:r>
            <w:r w:rsidR="00F463C0">
              <w:rPr>
                <w:noProof/>
                <w:webHidden/>
              </w:rPr>
              <w:instrText xml:space="preserve"> PAGEREF _Toc85553670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702AC3A2" w14:textId="470655FB" w:rsidR="00F463C0" w:rsidRDefault="002A55B1">
          <w:pPr>
            <w:pStyle w:val="TOC2"/>
            <w:tabs>
              <w:tab w:val="left" w:pos="880"/>
              <w:tab w:val="right" w:leader="dot" w:pos="9016"/>
            </w:tabs>
            <w:rPr>
              <w:rFonts w:eastAsiaTheme="minorEastAsia"/>
              <w:noProof/>
              <w:lang w:eastAsia="en-AU"/>
            </w:rPr>
          </w:pPr>
          <w:hyperlink w:anchor="_Toc85553671" w:history="1">
            <w:r w:rsidR="00F463C0" w:rsidRPr="002B4B33">
              <w:rPr>
                <w:rStyle w:val="Hyperlink"/>
                <w:noProof/>
              </w:rPr>
              <w:t>3.2</w:t>
            </w:r>
            <w:r w:rsidR="00F463C0">
              <w:rPr>
                <w:rFonts w:eastAsiaTheme="minorEastAsia"/>
                <w:noProof/>
                <w:lang w:eastAsia="en-AU"/>
              </w:rPr>
              <w:tab/>
            </w:r>
            <w:r w:rsidR="00F463C0" w:rsidRPr="002B4B33">
              <w:rPr>
                <w:rStyle w:val="Hyperlink"/>
                <w:noProof/>
              </w:rPr>
              <w:t>General gait cycle</w:t>
            </w:r>
            <w:r w:rsidR="00F463C0">
              <w:rPr>
                <w:noProof/>
                <w:webHidden/>
              </w:rPr>
              <w:tab/>
            </w:r>
            <w:r w:rsidR="00F463C0">
              <w:rPr>
                <w:noProof/>
                <w:webHidden/>
              </w:rPr>
              <w:fldChar w:fldCharType="begin"/>
            </w:r>
            <w:r w:rsidR="00F463C0">
              <w:rPr>
                <w:noProof/>
                <w:webHidden/>
              </w:rPr>
              <w:instrText xml:space="preserve"> PAGEREF _Toc85553671 \h </w:instrText>
            </w:r>
            <w:r w:rsidR="00F463C0">
              <w:rPr>
                <w:noProof/>
                <w:webHidden/>
              </w:rPr>
            </w:r>
            <w:r w:rsidR="00F463C0">
              <w:rPr>
                <w:noProof/>
                <w:webHidden/>
              </w:rPr>
              <w:fldChar w:fldCharType="separate"/>
            </w:r>
            <w:r w:rsidR="00F463C0">
              <w:rPr>
                <w:noProof/>
                <w:webHidden/>
              </w:rPr>
              <w:t>6</w:t>
            </w:r>
            <w:r w:rsidR="00F463C0">
              <w:rPr>
                <w:noProof/>
                <w:webHidden/>
              </w:rPr>
              <w:fldChar w:fldCharType="end"/>
            </w:r>
          </w:hyperlink>
        </w:p>
        <w:p w14:paraId="33A02373" w14:textId="7BB8C1B8" w:rsidR="00F463C0" w:rsidRDefault="002A55B1">
          <w:pPr>
            <w:pStyle w:val="TOC2"/>
            <w:tabs>
              <w:tab w:val="left" w:pos="880"/>
              <w:tab w:val="right" w:leader="dot" w:pos="9016"/>
            </w:tabs>
            <w:rPr>
              <w:rFonts w:eastAsiaTheme="minorEastAsia"/>
              <w:noProof/>
              <w:lang w:eastAsia="en-AU"/>
            </w:rPr>
          </w:pPr>
          <w:hyperlink w:anchor="_Toc85553672" w:history="1">
            <w:r w:rsidR="00F463C0" w:rsidRPr="002B4B33">
              <w:rPr>
                <w:rStyle w:val="Hyperlink"/>
                <w:noProof/>
              </w:rPr>
              <w:t>3.3</w:t>
            </w:r>
            <w:r w:rsidR="00F463C0">
              <w:rPr>
                <w:rFonts w:eastAsiaTheme="minorEastAsia"/>
                <w:noProof/>
                <w:lang w:eastAsia="en-AU"/>
              </w:rPr>
              <w:tab/>
            </w:r>
            <w:r w:rsidR="00F463C0" w:rsidRPr="002B4B33">
              <w:rPr>
                <w:rStyle w:val="Hyperlink"/>
                <w:noProof/>
              </w:rPr>
              <w:t>Three-point crutch gait</w:t>
            </w:r>
            <w:r w:rsidR="00F463C0">
              <w:rPr>
                <w:noProof/>
                <w:webHidden/>
              </w:rPr>
              <w:tab/>
            </w:r>
            <w:r w:rsidR="00F463C0">
              <w:rPr>
                <w:noProof/>
                <w:webHidden/>
              </w:rPr>
              <w:fldChar w:fldCharType="begin"/>
            </w:r>
            <w:r w:rsidR="00F463C0">
              <w:rPr>
                <w:noProof/>
                <w:webHidden/>
              </w:rPr>
              <w:instrText xml:space="preserve"> PAGEREF _Toc85553672 \h </w:instrText>
            </w:r>
            <w:r w:rsidR="00F463C0">
              <w:rPr>
                <w:noProof/>
                <w:webHidden/>
              </w:rPr>
            </w:r>
            <w:r w:rsidR="00F463C0">
              <w:rPr>
                <w:noProof/>
                <w:webHidden/>
              </w:rPr>
              <w:fldChar w:fldCharType="separate"/>
            </w:r>
            <w:r w:rsidR="00F463C0">
              <w:rPr>
                <w:noProof/>
                <w:webHidden/>
              </w:rPr>
              <w:t>7</w:t>
            </w:r>
            <w:r w:rsidR="00F463C0">
              <w:rPr>
                <w:noProof/>
                <w:webHidden/>
              </w:rPr>
              <w:fldChar w:fldCharType="end"/>
            </w:r>
          </w:hyperlink>
        </w:p>
        <w:p w14:paraId="217CC786" w14:textId="4550D3A8" w:rsidR="00F463C0" w:rsidRDefault="002A55B1">
          <w:pPr>
            <w:pStyle w:val="TOC2"/>
            <w:tabs>
              <w:tab w:val="left" w:pos="880"/>
              <w:tab w:val="right" w:leader="dot" w:pos="9016"/>
            </w:tabs>
            <w:rPr>
              <w:rFonts w:eastAsiaTheme="minorEastAsia"/>
              <w:noProof/>
              <w:lang w:eastAsia="en-AU"/>
            </w:rPr>
          </w:pPr>
          <w:hyperlink w:anchor="_Toc85553673" w:history="1">
            <w:r w:rsidR="00F463C0" w:rsidRPr="002B4B33">
              <w:rPr>
                <w:rStyle w:val="Hyperlink"/>
                <w:noProof/>
              </w:rPr>
              <w:t>3.4</w:t>
            </w:r>
            <w:r w:rsidR="00F463C0">
              <w:rPr>
                <w:rFonts w:eastAsiaTheme="minorEastAsia"/>
                <w:noProof/>
                <w:lang w:eastAsia="en-AU"/>
              </w:rPr>
              <w:tab/>
            </w:r>
            <w:r w:rsidR="00F463C0" w:rsidRPr="002B4B33">
              <w:rPr>
                <w:rStyle w:val="Hyperlink"/>
                <w:noProof/>
              </w:rPr>
              <w:t>Four-point crutch gait</w:t>
            </w:r>
            <w:r w:rsidR="00F463C0">
              <w:rPr>
                <w:noProof/>
                <w:webHidden/>
              </w:rPr>
              <w:tab/>
            </w:r>
            <w:r w:rsidR="00F463C0">
              <w:rPr>
                <w:noProof/>
                <w:webHidden/>
              </w:rPr>
              <w:fldChar w:fldCharType="begin"/>
            </w:r>
            <w:r w:rsidR="00F463C0">
              <w:rPr>
                <w:noProof/>
                <w:webHidden/>
              </w:rPr>
              <w:instrText xml:space="preserve"> PAGEREF _Toc85553673 \h </w:instrText>
            </w:r>
            <w:r w:rsidR="00F463C0">
              <w:rPr>
                <w:noProof/>
                <w:webHidden/>
              </w:rPr>
            </w:r>
            <w:r w:rsidR="00F463C0">
              <w:rPr>
                <w:noProof/>
                <w:webHidden/>
              </w:rPr>
              <w:fldChar w:fldCharType="separate"/>
            </w:r>
            <w:r w:rsidR="00F463C0">
              <w:rPr>
                <w:noProof/>
                <w:webHidden/>
              </w:rPr>
              <w:t>8</w:t>
            </w:r>
            <w:r w:rsidR="00F463C0">
              <w:rPr>
                <w:noProof/>
                <w:webHidden/>
              </w:rPr>
              <w:fldChar w:fldCharType="end"/>
            </w:r>
          </w:hyperlink>
        </w:p>
        <w:p w14:paraId="4AFF23DD" w14:textId="1BE9F385" w:rsidR="00F463C0" w:rsidRDefault="002A55B1">
          <w:pPr>
            <w:pStyle w:val="TOC2"/>
            <w:tabs>
              <w:tab w:val="left" w:pos="880"/>
              <w:tab w:val="right" w:leader="dot" w:pos="9016"/>
            </w:tabs>
            <w:rPr>
              <w:rFonts w:eastAsiaTheme="minorEastAsia"/>
              <w:noProof/>
              <w:lang w:eastAsia="en-AU"/>
            </w:rPr>
          </w:pPr>
          <w:hyperlink w:anchor="_Toc85553674" w:history="1">
            <w:r w:rsidR="00F463C0" w:rsidRPr="002B4B33">
              <w:rPr>
                <w:rStyle w:val="Hyperlink"/>
                <w:noProof/>
              </w:rPr>
              <w:t>3.5</w:t>
            </w:r>
            <w:r w:rsidR="00F463C0">
              <w:rPr>
                <w:rFonts w:eastAsiaTheme="minorEastAsia"/>
                <w:noProof/>
                <w:lang w:eastAsia="en-AU"/>
              </w:rPr>
              <w:tab/>
            </w:r>
            <w:r w:rsidR="00F463C0" w:rsidRPr="002B4B33">
              <w:rPr>
                <w:rStyle w:val="Hyperlink"/>
                <w:noProof/>
              </w:rPr>
              <w:t>Equations of Motion</w:t>
            </w:r>
            <w:r w:rsidR="00F463C0">
              <w:rPr>
                <w:noProof/>
                <w:webHidden/>
              </w:rPr>
              <w:tab/>
            </w:r>
            <w:r w:rsidR="00F463C0">
              <w:rPr>
                <w:noProof/>
                <w:webHidden/>
              </w:rPr>
              <w:fldChar w:fldCharType="begin"/>
            </w:r>
            <w:r w:rsidR="00F463C0">
              <w:rPr>
                <w:noProof/>
                <w:webHidden/>
              </w:rPr>
              <w:instrText xml:space="preserve"> PAGEREF _Toc85553674 \h </w:instrText>
            </w:r>
            <w:r w:rsidR="00F463C0">
              <w:rPr>
                <w:noProof/>
                <w:webHidden/>
              </w:rPr>
            </w:r>
            <w:r w:rsidR="00F463C0">
              <w:rPr>
                <w:noProof/>
                <w:webHidden/>
              </w:rPr>
              <w:fldChar w:fldCharType="separate"/>
            </w:r>
            <w:r w:rsidR="00F463C0">
              <w:rPr>
                <w:noProof/>
                <w:webHidden/>
              </w:rPr>
              <w:t>8</w:t>
            </w:r>
            <w:r w:rsidR="00F463C0">
              <w:rPr>
                <w:noProof/>
                <w:webHidden/>
              </w:rPr>
              <w:fldChar w:fldCharType="end"/>
            </w:r>
          </w:hyperlink>
        </w:p>
        <w:p w14:paraId="390FBA5D" w14:textId="57EEF27B" w:rsidR="00F463C0" w:rsidRDefault="002A55B1">
          <w:pPr>
            <w:pStyle w:val="TOC2"/>
            <w:tabs>
              <w:tab w:val="left" w:pos="880"/>
              <w:tab w:val="right" w:leader="dot" w:pos="9016"/>
            </w:tabs>
            <w:rPr>
              <w:rFonts w:eastAsiaTheme="minorEastAsia"/>
              <w:noProof/>
              <w:lang w:eastAsia="en-AU"/>
            </w:rPr>
          </w:pPr>
          <w:hyperlink w:anchor="_Toc85553675" w:history="1">
            <w:r w:rsidR="00F463C0" w:rsidRPr="002B4B33">
              <w:rPr>
                <w:rStyle w:val="Hyperlink"/>
                <w:noProof/>
              </w:rPr>
              <w:t>3.6</w:t>
            </w:r>
            <w:r w:rsidR="00F463C0">
              <w:rPr>
                <w:rFonts w:eastAsiaTheme="minorEastAsia"/>
                <w:noProof/>
                <w:lang w:eastAsia="en-AU"/>
              </w:rPr>
              <w:tab/>
            </w:r>
            <w:r w:rsidR="00F463C0" w:rsidRPr="002B4B33">
              <w:rPr>
                <w:rStyle w:val="Hyperlink"/>
                <w:noProof/>
              </w:rPr>
              <w:t>Centre of Mass of the pilot</w:t>
            </w:r>
            <w:r w:rsidR="00F463C0">
              <w:rPr>
                <w:noProof/>
                <w:webHidden/>
              </w:rPr>
              <w:tab/>
            </w:r>
            <w:r w:rsidR="00F463C0">
              <w:rPr>
                <w:noProof/>
                <w:webHidden/>
              </w:rPr>
              <w:fldChar w:fldCharType="begin"/>
            </w:r>
            <w:r w:rsidR="00F463C0">
              <w:rPr>
                <w:noProof/>
                <w:webHidden/>
              </w:rPr>
              <w:instrText xml:space="preserve"> PAGEREF _Toc85553675 \h </w:instrText>
            </w:r>
            <w:r w:rsidR="00F463C0">
              <w:rPr>
                <w:noProof/>
                <w:webHidden/>
              </w:rPr>
            </w:r>
            <w:r w:rsidR="00F463C0">
              <w:rPr>
                <w:noProof/>
                <w:webHidden/>
              </w:rPr>
              <w:fldChar w:fldCharType="separate"/>
            </w:r>
            <w:r w:rsidR="00F463C0">
              <w:rPr>
                <w:noProof/>
                <w:webHidden/>
              </w:rPr>
              <w:t>9</w:t>
            </w:r>
            <w:r w:rsidR="00F463C0">
              <w:rPr>
                <w:noProof/>
                <w:webHidden/>
              </w:rPr>
              <w:fldChar w:fldCharType="end"/>
            </w:r>
          </w:hyperlink>
        </w:p>
        <w:p w14:paraId="2B6D5CE6" w14:textId="5CF2DDCC" w:rsidR="00F463C0" w:rsidRDefault="002A55B1">
          <w:pPr>
            <w:pStyle w:val="TOC2"/>
            <w:tabs>
              <w:tab w:val="left" w:pos="880"/>
              <w:tab w:val="right" w:leader="dot" w:pos="9016"/>
            </w:tabs>
            <w:rPr>
              <w:rFonts w:eastAsiaTheme="minorEastAsia"/>
              <w:noProof/>
              <w:lang w:eastAsia="en-AU"/>
            </w:rPr>
          </w:pPr>
          <w:hyperlink w:anchor="_Toc85553676" w:history="1">
            <w:r w:rsidR="00F463C0" w:rsidRPr="002B4B33">
              <w:rPr>
                <w:rStyle w:val="Hyperlink"/>
                <w:noProof/>
              </w:rPr>
              <w:t>3.7</w:t>
            </w:r>
            <w:r w:rsidR="00F463C0">
              <w:rPr>
                <w:rFonts w:eastAsiaTheme="minorEastAsia"/>
                <w:noProof/>
                <w:lang w:eastAsia="en-AU"/>
              </w:rPr>
              <w:tab/>
            </w:r>
            <w:r w:rsidR="00F463C0" w:rsidRPr="002B4B33">
              <w:rPr>
                <w:rStyle w:val="Hyperlink"/>
                <w:noProof/>
              </w:rPr>
              <w:t>Impact Loading Approximation on heel</w:t>
            </w:r>
            <w:r w:rsidR="00F463C0">
              <w:rPr>
                <w:noProof/>
                <w:webHidden/>
              </w:rPr>
              <w:tab/>
            </w:r>
            <w:r w:rsidR="00F463C0">
              <w:rPr>
                <w:noProof/>
                <w:webHidden/>
              </w:rPr>
              <w:fldChar w:fldCharType="begin"/>
            </w:r>
            <w:r w:rsidR="00F463C0">
              <w:rPr>
                <w:noProof/>
                <w:webHidden/>
              </w:rPr>
              <w:instrText xml:space="preserve"> PAGEREF _Toc85553676 \h </w:instrText>
            </w:r>
            <w:r w:rsidR="00F463C0">
              <w:rPr>
                <w:noProof/>
                <w:webHidden/>
              </w:rPr>
            </w:r>
            <w:r w:rsidR="00F463C0">
              <w:rPr>
                <w:noProof/>
                <w:webHidden/>
              </w:rPr>
              <w:fldChar w:fldCharType="separate"/>
            </w:r>
            <w:r w:rsidR="00F463C0">
              <w:rPr>
                <w:noProof/>
                <w:webHidden/>
              </w:rPr>
              <w:t>10</w:t>
            </w:r>
            <w:r w:rsidR="00F463C0">
              <w:rPr>
                <w:noProof/>
                <w:webHidden/>
              </w:rPr>
              <w:fldChar w:fldCharType="end"/>
            </w:r>
          </w:hyperlink>
        </w:p>
        <w:p w14:paraId="1D91B89A" w14:textId="54E08DAD" w:rsidR="00F463C0" w:rsidRDefault="002A55B1">
          <w:pPr>
            <w:pStyle w:val="TOC2"/>
            <w:tabs>
              <w:tab w:val="left" w:pos="880"/>
              <w:tab w:val="right" w:leader="dot" w:pos="9016"/>
            </w:tabs>
            <w:rPr>
              <w:rFonts w:eastAsiaTheme="minorEastAsia"/>
              <w:noProof/>
              <w:lang w:eastAsia="en-AU"/>
            </w:rPr>
          </w:pPr>
          <w:hyperlink w:anchor="_Toc85553677" w:history="1">
            <w:r w:rsidR="00F463C0" w:rsidRPr="002B4B33">
              <w:rPr>
                <w:rStyle w:val="Hyperlink"/>
                <w:rFonts w:ascii="Calibri Light" w:eastAsia="DengXian Light" w:hAnsi="Calibri Light"/>
                <w:noProof/>
              </w:rPr>
              <w:t>3.8</w:t>
            </w:r>
            <w:r w:rsidR="00F463C0">
              <w:rPr>
                <w:rFonts w:eastAsiaTheme="minorEastAsia"/>
                <w:noProof/>
                <w:lang w:eastAsia="en-AU"/>
              </w:rPr>
              <w:tab/>
            </w:r>
            <w:r w:rsidR="00F463C0" w:rsidRPr="002B4B33">
              <w:rPr>
                <w:rStyle w:val="Hyperlink"/>
                <w:noProof/>
              </w:rPr>
              <w:t>Existing Standard</w:t>
            </w:r>
            <w:r w:rsidR="00F463C0">
              <w:rPr>
                <w:noProof/>
                <w:webHidden/>
              </w:rPr>
              <w:tab/>
            </w:r>
            <w:r w:rsidR="00F463C0">
              <w:rPr>
                <w:noProof/>
                <w:webHidden/>
              </w:rPr>
              <w:fldChar w:fldCharType="begin"/>
            </w:r>
            <w:r w:rsidR="00F463C0">
              <w:rPr>
                <w:noProof/>
                <w:webHidden/>
              </w:rPr>
              <w:instrText xml:space="preserve"> PAGEREF _Toc85553677 \h </w:instrText>
            </w:r>
            <w:r w:rsidR="00F463C0">
              <w:rPr>
                <w:noProof/>
                <w:webHidden/>
              </w:rPr>
            </w:r>
            <w:r w:rsidR="00F463C0">
              <w:rPr>
                <w:noProof/>
                <w:webHidden/>
              </w:rPr>
              <w:fldChar w:fldCharType="separate"/>
            </w:r>
            <w:r w:rsidR="00F463C0">
              <w:rPr>
                <w:noProof/>
                <w:webHidden/>
              </w:rPr>
              <w:t>11</w:t>
            </w:r>
            <w:r w:rsidR="00F463C0">
              <w:rPr>
                <w:noProof/>
                <w:webHidden/>
              </w:rPr>
              <w:fldChar w:fldCharType="end"/>
            </w:r>
          </w:hyperlink>
        </w:p>
        <w:p w14:paraId="7A63A5A3" w14:textId="58B9673C" w:rsidR="00F463C0" w:rsidRDefault="002A55B1">
          <w:pPr>
            <w:pStyle w:val="TOC2"/>
            <w:tabs>
              <w:tab w:val="left" w:pos="880"/>
              <w:tab w:val="right" w:leader="dot" w:pos="9016"/>
            </w:tabs>
            <w:rPr>
              <w:rFonts w:eastAsiaTheme="minorEastAsia"/>
              <w:noProof/>
              <w:lang w:eastAsia="en-AU"/>
            </w:rPr>
          </w:pPr>
          <w:hyperlink w:anchor="_Toc85553678" w:history="1">
            <w:r w:rsidR="00F463C0" w:rsidRPr="002B4B33">
              <w:rPr>
                <w:rStyle w:val="Hyperlink"/>
                <w:rFonts w:ascii="Calibri Light" w:eastAsia="DengXian Light" w:hAnsi="Calibri Light"/>
                <w:noProof/>
              </w:rPr>
              <w:t>3.9</w:t>
            </w:r>
            <w:r w:rsidR="00F463C0">
              <w:rPr>
                <w:rFonts w:eastAsiaTheme="minorEastAsia"/>
                <w:noProof/>
                <w:lang w:eastAsia="en-AU"/>
              </w:rPr>
              <w:tab/>
            </w:r>
            <w:r w:rsidR="00F463C0" w:rsidRPr="002B4B33">
              <w:rPr>
                <w:rStyle w:val="Hyperlink"/>
                <w:noProof/>
              </w:rPr>
              <w:t xml:space="preserve">Prosthetics </w:t>
            </w:r>
            <w:r w:rsidR="00F463C0">
              <w:rPr>
                <w:noProof/>
                <w:webHidden/>
              </w:rPr>
              <w:tab/>
            </w:r>
            <w:r w:rsidR="00F463C0">
              <w:rPr>
                <w:noProof/>
                <w:webHidden/>
              </w:rPr>
              <w:fldChar w:fldCharType="begin"/>
            </w:r>
            <w:r w:rsidR="00F463C0">
              <w:rPr>
                <w:noProof/>
                <w:webHidden/>
              </w:rPr>
              <w:instrText xml:space="preserve"> PAGEREF _Toc85553678 \h </w:instrText>
            </w:r>
            <w:r w:rsidR="00F463C0">
              <w:rPr>
                <w:noProof/>
                <w:webHidden/>
              </w:rPr>
            </w:r>
            <w:r w:rsidR="00F463C0">
              <w:rPr>
                <w:noProof/>
                <w:webHidden/>
              </w:rPr>
              <w:fldChar w:fldCharType="separate"/>
            </w:r>
            <w:r w:rsidR="00F463C0">
              <w:rPr>
                <w:noProof/>
                <w:webHidden/>
              </w:rPr>
              <w:t>11</w:t>
            </w:r>
            <w:r w:rsidR="00F463C0">
              <w:rPr>
                <w:noProof/>
                <w:webHidden/>
              </w:rPr>
              <w:fldChar w:fldCharType="end"/>
            </w:r>
          </w:hyperlink>
        </w:p>
        <w:p w14:paraId="5BD6592C" w14:textId="50B2940E" w:rsidR="00F463C0" w:rsidRDefault="002A55B1">
          <w:pPr>
            <w:pStyle w:val="TOC1"/>
            <w:tabs>
              <w:tab w:val="left" w:pos="440"/>
              <w:tab w:val="right" w:leader="dot" w:pos="9016"/>
            </w:tabs>
            <w:rPr>
              <w:rFonts w:eastAsiaTheme="minorEastAsia"/>
              <w:noProof/>
              <w:lang w:eastAsia="en-AU"/>
            </w:rPr>
          </w:pPr>
          <w:hyperlink w:anchor="_Toc85553679" w:history="1">
            <w:r w:rsidR="00F463C0" w:rsidRPr="002B4B33">
              <w:rPr>
                <w:rStyle w:val="Hyperlink"/>
                <w:rFonts w:ascii="Calibri Light" w:hAnsi="Calibri Light" w:cs="Calibri Light"/>
                <w:noProof/>
                <w:lang w:eastAsia="en-AU"/>
              </w:rPr>
              <w:t>4</w:t>
            </w:r>
            <w:r w:rsidR="00F463C0">
              <w:rPr>
                <w:rFonts w:eastAsiaTheme="minorEastAsia"/>
                <w:noProof/>
                <w:lang w:eastAsia="en-AU"/>
              </w:rPr>
              <w:tab/>
            </w:r>
            <w:r w:rsidR="00F463C0" w:rsidRPr="002B4B33">
              <w:rPr>
                <w:rStyle w:val="Hyperlink"/>
                <w:noProof/>
              </w:rPr>
              <w:t>Methodology</w:t>
            </w:r>
            <w:r w:rsidR="00F463C0" w:rsidRPr="002B4B33">
              <w:rPr>
                <w:rStyle w:val="Hyperlink"/>
                <w:rFonts w:ascii="Calibri Light" w:hAnsi="Calibri Light" w:cs="Calibri Light"/>
                <w:noProof/>
                <w:lang w:eastAsia="en-AU"/>
              </w:rPr>
              <w:t xml:space="preserve"> - </w:t>
            </w:r>
            <w:r w:rsidR="00F463C0" w:rsidRPr="002B4B33">
              <w:rPr>
                <w:rStyle w:val="Hyperlink"/>
                <w:noProof/>
              </w:rPr>
              <w:t>Design</w:t>
            </w:r>
            <w:r w:rsidR="00F463C0">
              <w:rPr>
                <w:noProof/>
                <w:webHidden/>
              </w:rPr>
              <w:tab/>
            </w:r>
            <w:r w:rsidR="00F463C0">
              <w:rPr>
                <w:noProof/>
                <w:webHidden/>
              </w:rPr>
              <w:fldChar w:fldCharType="begin"/>
            </w:r>
            <w:r w:rsidR="00F463C0">
              <w:rPr>
                <w:noProof/>
                <w:webHidden/>
              </w:rPr>
              <w:instrText xml:space="preserve"> PAGEREF _Toc85553679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4927C9AC" w14:textId="2B11D146" w:rsidR="00F463C0" w:rsidRDefault="002A55B1">
          <w:pPr>
            <w:pStyle w:val="TOC2"/>
            <w:tabs>
              <w:tab w:val="left" w:pos="880"/>
              <w:tab w:val="right" w:leader="dot" w:pos="9016"/>
            </w:tabs>
            <w:rPr>
              <w:rFonts w:eastAsiaTheme="minorEastAsia"/>
              <w:noProof/>
              <w:lang w:eastAsia="en-AU"/>
            </w:rPr>
          </w:pPr>
          <w:hyperlink w:anchor="_Toc85553680" w:history="1">
            <w:r w:rsidR="00F463C0" w:rsidRPr="002B4B33">
              <w:rPr>
                <w:rStyle w:val="Hyperlink"/>
                <w:noProof/>
              </w:rPr>
              <w:t>4.1</w:t>
            </w:r>
            <w:r w:rsidR="00F463C0">
              <w:rPr>
                <w:rFonts w:eastAsiaTheme="minorEastAsia"/>
                <w:noProof/>
                <w:lang w:eastAsia="en-AU"/>
              </w:rPr>
              <w:tab/>
            </w:r>
            <w:r w:rsidR="00F463C0" w:rsidRPr="002B4B33">
              <w:rPr>
                <w:rStyle w:val="Hyperlink"/>
                <w:noProof/>
              </w:rPr>
              <w:t>Design considerations</w:t>
            </w:r>
            <w:r w:rsidR="00F463C0">
              <w:rPr>
                <w:noProof/>
                <w:webHidden/>
              </w:rPr>
              <w:tab/>
            </w:r>
            <w:r w:rsidR="00F463C0">
              <w:rPr>
                <w:noProof/>
                <w:webHidden/>
              </w:rPr>
              <w:fldChar w:fldCharType="begin"/>
            </w:r>
            <w:r w:rsidR="00F463C0">
              <w:rPr>
                <w:noProof/>
                <w:webHidden/>
              </w:rPr>
              <w:instrText xml:space="preserve"> PAGEREF _Toc85553680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1670996A" w14:textId="2875D903" w:rsidR="00F463C0" w:rsidRDefault="002A55B1">
          <w:pPr>
            <w:pStyle w:val="TOC2"/>
            <w:tabs>
              <w:tab w:val="left" w:pos="880"/>
              <w:tab w:val="right" w:leader="dot" w:pos="9016"/>
            </w:tabs>
            <w:rPr>
              <w:rFonts w:eastAsiaTheme="minorEastAsia"/>
              <w:noProof/>
              <w:lang w:eastAsia="en-AU"/>
            </w:rPr>
          </w:pPr>
          <w:hyperlink w:anchor="_Toc85553681" w:history="1">
            <w:r w:rsidR="00F463C0" w:rsidRPr="002B4B33">
              <w:rPr>
                <w:rStyle w:val="Hyperlink"/>
                <w:noProof/>
              </w:rPr>
              <w:t>4.2</w:t>
            </w:r>
            <w:r w:rsidR="00F463C0">
              <w:rPr>
                <w:rFonts w:eastAsiaTheme="minorEastAsia"/>
                <w:noProof/>
                <w:lang w:eastAsia="en-AU"/>
              </w:rPr>
              <w:tab/>
            </w:r>
            <w:r w:rsidR="00F463C0" w:rsidRPr="002B4B33">
              <w:rPr>
                <w:rStyle w:val="Hyperlink"/>
                <w:noProof/>
              </w:rPr>
              <w:t>Safety factors</w:t>
            </w:r>
            <w:r w:rsidR="00F463C0">
              <w:rPr>
                <w:noProof/>
                <w:webHidden/>
              </w:rPr>
              <w:tab/>
            </w:r>
            <w:r w:rsidR="00F463C0">
              <w:rPr>
                <w:noProof/>
                <w:webHidden/>
              </w:rPr>
              <w:fldChar w:fldCharType="begin"/>
            </w:r>
            <w:r w:rsidR="00F463C0">
              <w:rPr>
                <w:noProof/>
                <w:webHidden/>
              </w:rPr>
              <w:instrText xml:space="preserve"> PAGEREF _Toc85553681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78BA2762" w14:textId="386FD377" w:rsidR="00F463C0" w:rsidRDefault="002A55B1">
          <w:pPr>
            <w:pStyle w:val="TOC2"/>
            <w:tabs>
              <w:tab w:val="left" w:pos="880"/>
              <w:tab w:val="right" w:leader="dot" w:pos="9016"/>
            </w:tabs>
            <w:rPr>
              <w:rFonts w:eastAsiaTheme="minorEastAsia"/>
              <w:noProof/>
              <w:lang w:eastAsia="en-AU"/>
            </w:rPr>
          </w:pPr>
          <w:hyperlink w:anchor="_Toc85553682" w:history="1">
            <w:r w:rsidR="00F463C0" w:rsidRPr="002B4B33">
              <w:rPr>
                <w:rStyle w:val="Hyperlink"/>
                <w:noProof/>
              </w:rPr>
              <w:t>4.3</w:t>
            </w:r>
            <w:r w:rsidR="00F463C0">
              <w:rPr>
                <w:rFonts w:eastAsiaTheme="minorEastAsia"/>
                <w:noProof/>
                <w:lang w:eastAsia="en-AU"/>
              </w:rPr>
              <w:tab/>
            </w:r>
            <w:r w:rsidR="00F463C0" w:rsidRPr="002B4B33">
              <w:rPr>
                <w:rStyle w:val="Hyperlink"/>
                <w:noProof/>
              </w:rPr>
              <w:t>Static Loading and Dynamics Loading</w:t>
            </w:r>
            <w:r w:rsidR="00F463C0">
              <w:rPr>
                <w:noProof/>
                <w:webHidden/>
              </w:rPr>
              <w:tab/>
            </w:r>
            <w:r w:rsidR="00F463C0">
              <w:rPr>
                <w:noProof/>
                <w:webHidden/>
              </w:rPr>
              <w:fldChar w:fldCharType="begin"/>
            </w:r>
            <w:r w:rsidR="00F463C0">
              <w:rPr>
                <w:noProof/>
                <w:webHidden/>
              </w:rPr>
              <w:instrText xml:space="preserve"> PAGEREF _Toc85553682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1885DD6E" w14:textId="49E5DDDB" w:rsidR="00F463C0" w:rsidRDefault="002A55B1">
          <w:pPr>
            <w:pStyle w:val="TOC2"/>
            <w:tabs>
              <w:tab w:val="left" w:pos="880"/>
              <w:tab w:val="right" w:leader="dot" w:pos="9016"/>
            </w:tabs>
            <w:rPr>
              <w:rFonts w:eastAsiaTheme="minorEastAsia"/>
              <w:noProof/>
              <w:lang w:eastAsia="en-AU"/>
            </w:rPr>
          </w:pPr>
          <w:hyperlink w:anchor="_Toc85553683" w:history="1">
            <w:r w:rsidR="00F463C0" w:rsidRPr="002B4B33">
              <w:rPr>
                <w:rStyle w:val="Hyperlink"/>
                <w:noProof/>
              </w:rPr>
              <w:t>4.4</w:t>
            </w:r>
            <w:r w:rsidR="00F463C0">
              <w:rPr>
                <w:rFonts w:eastAsiaTheme="minorEastAsia"/>
                <w:noProof/>
                <w:lang w:eastAsia="en-AU"/>
              </w:rPr>
              <w:tab/>
            </w:r>
            <w:r w:rsidR="00F463C0" w:rsidRPr="002B4B33">
              <w:rPr>
                <w:rStyle w:val="Hyperlink"/>
                <w:noProof/>
              </w:rPr>
              <w:t>Loading conditions</w:t>
            </w:r>
            <w:r w:rsidR="00F463C0">
              <w:rPr>
                <w:noProof/>
                <w:webHidden/>
              </w:rPr>
              <w:tab/>
            </w:r>
            <w:r w:rsidR="00F463C0">
              <w:rPr>
                <w:noProof/>
                <w:webHidden/>
              </w:rPr>
              <w:fldChar w:fldCharType="begin"/>
            </w:r>
            <w:r w:rsidR="00F463C0">
              <w:rPr>
                <w:noProof/>
                <w:webHidden/>
              </w:rPr>
              <w:instrText xml:space="preserve"> PAGEREF _Toc85553683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628C7E21" w14:textId="36B72845" w:rsidR="00F463C0" w:rsidRDefault="002A55B1">
          <w:pPr>
            <w:pStyle w:val="TOC2"/>
            <w:tabs>
              <w:tab w:val="left" w:pos="880"/>
              <w:tab w:val="right" w:leader="dot" w:pos="9016"/>
            </w:tabs>
            <w:rPr>
              <w:rFonts w:eastAsiaTheme="minorEastAsia"/>
              <w:noProof/>
              <w:lang w:eastAsia="en-AU"/>
            </w:rPr>
          </w:pPr>
          <w:hyperlink w:anchor="_Toc85553684" w:history="1">
            <w:r w:rsidR="00F463C0" w:rsidRPr="002B4B33">
              <w:rPr>
                <w:rStyle w:val="Hyperlink"/>
                <w:noProof/>
              </w:rPr>
              <w:t>4.5</w:t>
            </w:r>
            <w:r w:rsidR="00F463C0">
              <w:rPr>
                <w:rFonts w:eastAsiaTheme="minorEastAsia"/>
                <w:noProof/>
                <w:lang w:eastAsia="en-AU"/>
              </w:rPr>
              <w:tab/>
            </w:r>
            <w:r w:rsidR="00F463C0" w:rsidRPr="002B4B33">
              <w:rPr>
                <w:rStyle w:val="Hyperlink"/>
                <w:noProof/>
              </w:rPr>
              <w:t>Upright without crutches</w:t>
            </w:r>
            <w:r w:rsidR="00F463C0">
              <w:rPr>
                <w:noProof/>
                <w:webHidden/>
              </w:rPr>
              <w:tab/>
            </w:r>
            <w:r w:rsidR="00F463C0">
              <w:rPr>
                <w:noProof/>
                <w:webHidden/>
              </w:rPr>
              <w:fldChar w:fldCharType="begin"/>
            </w:r>
            <w:r w:rsidR="00F463C0">
              <w:rPr>
                <w:noProof/>
                <w:webHidden/>
              </w:rPr>
              <w:instrText xml:space="preserve"> PAGEREF _Toc85553684 \h </w:instrText>
            </w:r>
            <w:r w:rsidR="00F463C0">
              <w:rPr>
                <w:noProof/>
                <w:webHidden/>
              </w:rPr>
            </w:r>
            <w:r w:rsidR="00F463C0">
              <w:rPr>
                <w:noProof/>
                <w:webHidden/>
              </w:rPr>
              <w:fldChar w:fldCharType="separate"/>
            </w:r>
            <w:r w:rsidR="00F463C0">
              <w:rPr>
                <w:noProof/>
                <w:webHidden/>
              </w:rPr>
              <w:t>12</w:t>
            </w:r>
            <w:r w:rsidR="00F463C0">
              <w:rPr>
                <w:noProof/>
                <w:webHidden/>
              </w:rPr>
              <w:fldChar w:fldCharType="end"/>
            </w:r>
          </w:hyperlink>
        </w:p>
        <w:p w14:paraId="42CFA888" w14:textId="27ABB3CB" w:rsidR="00F463C0" w:rsidRDefault="002A55B1">
          <w:pPr>
            <w:pStyle w:val="TOC3"/>
            <w:tabs>
              <w:tab w:val="left" w:pos="1320"/>
              <w:tab w:val="right" w:leader="dot" w:pos="9016"/>
            </w:tabs>
            <w:rPr>
              <w:rFonts w:eastAsiaTheme="minorEastAsia"/>
              <w:noProof/>
              <w:lang w:eastAsia="en-AU"/>
            </w:rPr>
          </w:pPr>
          <w:hyperlink w:anchor="_Toc85553685" w:history="1">
            <w:r w:rsidR="00F463C0" w:rsidRPr="002B4B33">
              <w:rPr>
                <w:rStyle w:val="Hyperlink"/>
                <w:noProof/>
              </w:rPr>
              <w:t>4.5.1</w:t>
            </w:r>
            <w:r w:rsidR="00F463C0">
              <w:rPr>
                <w:rFonts w:eastAsiaTheme="minorEastAsia"/>
                <w:noProof/>
                <w:lang w:eastAsia="en-AU"/>
              </w:rPr>
              <w:tab/>
            </w:r>
            <w:r w:rsidR="00F463C0" w:rsidRPr="002B4B33">
              <w:rPr>
                <w:rStyle w:val="Hyperlink"/>
                <w:noProof/>
              </w:rPr>
              <w:t>During gait cycle</w:t>
            </w:r>
            <w:r w:rsidR="00F463C0">
              <w:rPr>
                <w:noProof/>
                <w:webHidden/>
              </w:rPr>
              <w:tab/>
            </w:r>
            <w:r w:rsidR="00F463C0">
              <w:rPr>
                <w:noProof/>
                <w:webHidden/>
              </w:rPr>
              <w:fldChar w:fldCharType="begin"/>
            </w:r>
            <w:r w:rsidR="00F463C0">
              <w:rPr>
                <w:noProof/>
                <w:webHidden/>
              </w:rPr>
              <w:instrText xml:space="preserve"> PAGEREF _Toc85553685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33813C81" w14:textId="6049CA05" w:rsidR="00F463C0" w:rsidRDefault="002A55B1">
          <w:pPr>
            <w:pStyle w:val="TOC2"/>
            <w:tabs>
              <w:tab w:val="left" w:pos="880"/>
              <w:tab w:val="right" w:leader="dot" w:pos="9016"/>
            </w:tabs>
            <w:rPr>
              <w:rFonts w:eastAsiaTheme="minorEastAsia"/>
              <w:noProof/>
              <w:lang w:eastAsia="en-AU"/>
            </w:rPr>
          </w:pPr>
          <w:hyperlink w:anchor="_Toc85553686" w:history="1">
            <w:r w:rsidR="00F463C0" w:rsidRPr="002B4B33">
              <w:rPr>
                <w:rStyle w:val="Hyperlink"/>
                <w:noProof/>
                <w:lang w:val="en-HK"/>
              </w:rPr>
              <w:t>4.6</w:t>
            </w:r>
            <w:r w:rsidR="00F463C0">
              <w:rPr>
                <w:rFonts w:eastAsiaTheme="minorEastAsia"/>
                <w:noProof/>
                <w:lang w:eastAsia="en-AU"/>
              </w:rPr>
              <w:tab/>
            </w:r>
            <w:r w:rsidR="00F463C0" w:rsidRPr="002B4B33">
              <w:rPr>
                <w:rStyle w:val="Hyperlink"/>
                <w:noProof/>
              </w:rPr>
              <w:t>Equation</w:t>
            </w:r>
            <w:r w:rsidR="00F463C0" w:rsidRPr="002B4B33">
              <w:rPr>
                <w:rStyle w:val="Hyperlink"/>
                <w:noProof/>
                <w:lang w:val="en-HK"/>
              </w:rPr>
              <w:t xml:space="preserve"> of Motion</w:t>
            </w:r>
            <w:r w:rsidR="00F463C0">
              <w:rPr>
                <w:noProof/>
                <w:webHidden/>
              </w:rPr>
              <w:tab/>
            </w:r>
            <w:r w:rsidR="00F463C0">
              <w:rPr>
                <w:noProof/>
                <w:webHidden/>
              </w:rPr>
              <w:fldChar w:fldCharType="begin"/>
            </w:r>
            <w:r w:rsidR="00F463C0">
              <w:rPr>
                <w:noProof/>
                <w:webHidden/>
              </w:rPr>
              <w:instrText xml:space="preserve"> PAGEREF _Toc85553686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7FFAE532" w14:textId="59B680FA" w:rsidR="00F463C0" w:rsidRDefault="002A55B1">
          <w:pPr>
            <w:pStyle w:val="TOC2"/>
            <w:tabs>
              <w:tab w:val="left" w:pos="880"/>
              <w:tab w:val="right" w:leader="dot" w:pos="9016"/>
            </w:tabs>
            <w:rPr>
              <w:rFonts w:eastAsiaTheme="minorEastAsia"/>
              <w:noProof/>
              <w:lang w:eastAsia="en-AU"/>
            </w:rPr>
          </w:pPr>
          <w:hyperlink w:anchor="_Toc85553687" w:history="1">
            <w:r w:rsidR="00F463C0" w:rsidRPr="002B4B33">
              <w:rPr>
                <w:rStyle w:val="Hyperlink"/>
                <w:noProof/>
              </w:rPr>
              <w:t>4.7</w:t>
            </w:r>
            <w:r w:rsidR="00F463C0">
              <w:rPr>
                <w:rFonts w:eastAsiaTheme="minorEastAsia"/>
                <w:noProof/>
                <w:lang w:eastAsia="en-AU"/>
              </w:rPr>
              <w:tab/>
            </w:r>
            <w:r w:rsidR="00F463C0" w:rsidRPr="002B4B33">
              <w:rPr>
                <w:rStyle w:val="Hyperlink"/>
                <w:noProof/>
              </w:rPr>
              <w:t>Ultimate strength</w:t>
            </w:r>
            <w:r w:rsidR="00F463C0">
              <w:rPr>
                <w:noProof/>
                <w:webHidden/>
              </w:rPr>
              <w:tab/>
            </w:r>
            <w:r w:rsidR="00F463C0">
              <w:rPr>
                <w:noProof/>
                <w:webHidden/>
              </w:rPr>
              <w:fldChar w:fldCharType="begin"/>
            </w:r>
            <w:r w:rsidR="00F463C0">
              <w:rPr>
                <w:noProof/>
                <w:webHidden/>
              </w:rPr>
              <w:instrText xml:space="preserve"> PAGEREF _Toc85553687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5737A22E" w14:textId="283841F9" w:rsidR="00F463C0" w:rsidRDefault="002A55B1">
          <w:pPr>
            <w:pStyle w:val="TOC2"/>
            <w:tabs>
              <w:tab w:val="left" w:pos="880"/>
              <w:tab w:val="right" w:leader="dot" w:pos="9016"/>
            </w:tabs>
            <w:rPr>
              <w:rFonts w:eastAsiaTheme="minorEastAsia"/>
              <w:noProof/>
              <w:lang w:eastAsia="en-AU"/>
            </w:rPr>
          </w:pPr>
          <w:hyperlink w:anchor="_Toc85553688" w:history="1">
            <w:r w:rsidR="00F463C0" w:rsidRPr="002B4B33">
              <w:rPr>
                <w:rStyle w:val="Hyperlink"/>
                <w:noProof/>
              </w:rPr>
              <w:t>4.8</w:t>
            </w:r>
            <w:r w:rsidR="00F463C0">
              <w:rPr>
                <w:rFonts w:eastAsiaTheme="minorEastAsia"/>
                <w:noProof/>
                <w:lang w:eastAsia="en-AU"/>
              </w:rPr>
              <w:tab/>
            </w:r>
            <w:r w:rsidR="00F463C0" w:rsidRPr="002B4B33">
              <w:rPr>
                <w:rStyle w:val="Hyperlink"/>
                <w:noProof/>
              </w:rPr>
              <w:t>Fatigue strength</w:t>
            </w:r>
            <w:r w:rsidR="00F463C0">
              <w:rPr>
                <w:noProof/>
                <w:webHidden/>
              </w:rPr>
              <w:tab/>
            </w:r>
            <w:r w:rsidR="00F463C0">
              <w:rPr>
                <w:noProof/>
                <w:webHidden/>
              </w:rPr>
              <w:fldChar w:fldCharType="begin"/>
            </w:r>
            <w:r w:rsidR="00F463C0">
              <w:rPr>
                <w:noProof/>
                <w:webHidden/>
              </w:rPr>
              <w:instrText xml:space="preserve"> PAGEREF _Toc85553688 \h </w:instrText>
            </w:r>
            <w:r w:rsidR="00F463C0">
              <w:rPr>
                <w:noProof/>
                <w:webHidden/>
              </w:rPr>
            </w:r>
            <w:r w:rsidR="00F463C0">
              <w:rPr>
                <w:noProof/>
                <w:webHidden/>
              </w:rPr>
              <w:fldChar w:fldCharType="separate"/>
            </w:r>
            <w:r w:rsidR="00F463C0">
              <w:rPr>
                <w:noProof/>
                <w:webHidden/>
              </w:rPr>
              <w:t>13</w:t>
            </w:r>
            <w:r w:rsidR="00F463C0">
              <w:rPr>
                <w:noProof/>
                <w:webHidden/>
              </w:rPr>
              <w:fldChar w:fldCharType="end"/>
            </w:r>
          </w:hyperlink>
        </w:p>
        <w:p w14:paraId="0C5591A9" w14:textId="640B6568" w:rsidR="00F463C0" w:rsidRDefault="002A55B1">
          <w:pPr>
            <w:pStyle w:val="TOC2"/>
            <w:tabs>
              <w:tab w:val="left" w:pos="880"/>
              <w:tab w:val="right" w:leader="dot" w:pos="9016"/>
            </w:tabs>
            <w:rPr>
              <w:rFonts w:eastAsiaTheme="minorEastAsia"/>
              <w:noProof/>
              <w:lang w:eastAsia="en-AU"/>
            </w:rPr>
          </w:pPr>
          <w:hyperlink w:anchor="_Toc85553689" w:history="1">
            <w:r w:rsidR="00F463C0" w:rsidRPr="002B4B33">
              <w:rPr>
                <w:rStyle w:val="Hyperlink"/>
                <w:noProof/>
              </w:rPr>
              <w:t>4.9</w:t>
            </w:r>
            <w:r w:rsidR="00F463C0">
              <w:rPr>
                <w:rFonts w:eastAsiaTheme="minorEastAsia"/>
                <w:noProof/>
                <w:lang w:eastAsia="en-AU"/>
              </w:rPr>
              <w:tab/>
            </w:r>
            <w:r w:rsidR="00F463C0" w:rsidRPr="002B4B33">
              <w:rPr>
                <w:rStyle w:val="Hyperlink"/>
                <w:noProof/>
              </w:rPr>
              <w:t>Using FEA</w:t>
            </w:r>
            <w:r w:rsidR="00F463C0">
              <w:rPr>
                <w:noProof/>
                <w:webHidden/>
              </w:rPr>
              <w:tab/>
            </w:r>
            <w:r w:rsidR="00F463C0">
              <w:rPr>
                <w:noProof/>
                <w:webHidden/>
              </w:rPr>
              <w:fldChar w:fldCharType="begin"/>
            </w:r>
            <w:r w:rsidR="00F463C0">
              <w:rPr>
                <w:noProof/>
                <w:webHidden/>
              </w:rPr>
              <w:instrText xml:space="preserve"> PAGEREF _Toc85553689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49C1B6CB" w14:textId="629CB922" w:rsidR="00F463C0" w:rsidRDefault="002A55B1">
          <w:pPr>
            <w:pStyle w:val="TOC1"/>
            <w:tabs>
              <w:tab w:val="left" w:pos="440"/>
              <w:tab w:val="right" w:leader="dot" w:pos="9016"/>
            </w:tabs>
            <w:rPr>
              <w:rFonts w:eastAsiaTheme="minorEastAsia"/>
              <w:noProof/>
              <w:lang w:eastAsia="en-AU"/>
            </w:rPr>
          </w:pPr>
          <w:hyperlink w:anchor="_Toc85553690" w:history="1">
            <w:r w:rsidR="00F463C0" w:rsidRPr="002B4B33">
              <w:rPr>
                <w:rStyle w:val="Hyperlink"/>
                <w:noProof/>
              </w:rPr>
              <w:t>5</w:t>
            </w:r>
            <w:r w:rsidR="00F463C0">
              <w:rPr>
                <w:rFonts w:eastAsiaTheme="minorEastAsia"/>
                <w:noProof/>
                <w:lang w:eastAsia="en-AU"/>
              </w:rPr>
              <w:tab/>
            </w:r>
            <w:r w:rsidR="00F463C0" w:rsidRPr="002B4B33">
              <w:rPr>
                <w:rStyle w:val="Hyperlink"/>
                <w:noProof/>
              </w:rPr>
              <w:t>Methodology</w:t>
            </w:r>
            <w:r w:rsidR="00F463C0" w:rsidRPr="002B4B33">
              <w:rPr>
                <w:rStyle w:val="Hyperlink"/>
                <w:rFonts w:ascii="Calibri Light" w:hAnsi="Calibri Light" w:cs="Calibri Light"/>
                <w:noProof/>
                <w:lang w:eastAsia="en-AU"/>
              </w:rPr>
              <w:t xml:space="preserve"> – </w:t>
            </w:r>
            <w:r w:rsidR="00F463C0" w:rsidRPr="002B4B33">
              <w:rPr>
                <w:rStyle w:val="Hyperlink"/>
                <w:noProof/>
              </w:rPr>
              <w:t>Calculations</w:t>
            </w:r>
            <w:r w:rsidR="00F463C0">
              <w:rPr>
                <w:noProof/>
                <w:webHidden/>
              </w:rPr>
              <w:tab/>
            </w:r>
            <w:r w:rsidR="00F463C0">
              <w:rPr>
                <w:noProof/>
                <w:webHidden/>
              </w:rPr>
              <w:fldChar w:fldCharType="begin"/>
            </w:r>
            <w:r w:rsidR="00F463C0">
              <w:rPr>
                <w:noProof/>
                <w:webHidden/>
              </w:rPr>
              <w:instrText xml:space="preserve"> PAGEREF _Toc85553690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278E5EA4" w14:textId="39B84A7E" w:rsidR="00F463C0" w:rsidRDefault="002A55B1">
          <w:pPr>
            <w:pStyle w:val="TOC2"/>
            <w:tabs>
              <w:tab w:val="left" w:pos="880"/>
              <w:tab w:val="right" w:leader="dot" w:pos="9016"/>
            </w:tabs>
            <w:rPr>
              <w:rFonts w:eastAsiaTheme="minorEastAsia"/>
              <w:noProof/>
              <w:lang w:eastAsia="en-AU"/>
            </w:rPr>
          </w:pPr>
          <w:hyperlink w:anchor="_Toc85553691" w:history="1">
            <w:r w:rsidR="00F463C0" w:rsidRPr="002B4B33">
              <w:rPr>
                <w:rStyle w:val="Hyperlink"/>
                <w:noProof/>
              </w:rPr>
              <w:t>5.1</w:t>
            </w:r>
            <w:r w:rsidR="00F463C0">
              <w:rPr>
                <w:rFonts w:eastAsiaTheme="minorEastAsia"/>
                <w:noProof/>
                <w:lang w:eastAsia="en-AU"/>
              </w:rPr>
              <w:tab/>
            </w:r>
            <w:r w:rsidR="00F463C0" w:rsidRPr="002B4B33">
              <w:rPr>
                <w:rStyle w:val="Hyperlink"/>
                <w:noProof/>
              </w:rPr>
              <w:t>Forming the free body diagrams</w:t>
            </w:r>
            <w:r w:rsidR="00F463C0">
              <w:rPr>
                <w:noProof/>
                <w:webHidden/>
              </w:rPr>
              <w:tab/>
            </w:r>
            <w:r w:rsidR="00F463C0">
              <w:rPr>
                <w:noProof/>
                <w:webHidden/>
              </w:rPr>
              <w:fldChar w:fldCharType="begin"/>
            </w:r>
            <w:r w:rsidR="00F463C0">
              <w:rPr>
                <w:noProof/>
                <w:webHidden/>
              </w:rPr>
              <w:instrText xml:space="preserve"> PAGEREF _Toc85553691 \h </w:instrText>
            </w:r>
            <w:r w:rsidR="00F463C0">
              <w:rPr>
                <w:noProof/>
                <w:webHidden/>
              </w:rPr>
            </w:r>
            <w:r w:rsidR="00F463C0">
              <w:rPr>
                <w:noProof/>
                <w:webHidden/>
              </w:rPr>
              <w:fldChar w:fldCharType="separate"/>
            </w:r>
            <w:r w:rsidR="00F463C0">
              <w:rPr>
                <w:noProof/>
                <w:webHidden/>
              </w:rPr>
              <w:t>14</w:t>
            </w:r>
            <w:r w:rsidR="00F463C0">
              <w:rPr>
                <w:noProof/>
                <w:webHidden/>
              </w:rPr>
              <w:fldChar w:fldCharType="end"/>
            </w:r>
          </w:hyperlink>
        </w:p>
        <w:p w14:paraId="1BD18BB4" w14:textId="4860F56F" w:rsidR="00F463C0" w:rsidRDefault="002A55B1">
          <w:pPr>
            <w:pStyle w:val="TOC2"/>
            <w:tabs>
              <w:tab w:val="left" w:pos="880"/>
              <w:tab w:val="right" w:leader="dot" w:pos="9016"/>
            </w:tabs>
            <w:rPr>
              <w:rFonts w:eastAsiaTheme="minorEastAsia"/>
              <w:noProof/>
              <w:lang w:eastAsia="en-AU"/>
            </w:rPr>
          </w:pPr>
          <w:hyperlink w:anchor="_Toc85553692" w:history="1">
            <w:r w:rsidR="00F463C0" w:rsidRPr="002B4B33">
              <w:rPr>
                <w:rStyle w:val="Hyperlink"/>
                <w:noProof/>
              </w:rPr>
              <w:t>5.2</w:t>
            </w:r>
            <w:r w:rsidR="00F463C0">
              <w:rPr>
                <w:rFonts w:eastAsiaTheme="minorEastAsia"/>
                <w:noProof/>
                <w:lang w:eastAsia="en-AU"/>
              </w:rPr>
              <w:tab/>
            </w:r>
            <w:r w:rsidR="00F463C0" w:rsidRPr="002B4B33">
              <w:rPr>
                <w:rStyle w:val="Hyperlink"/>
                <w:noProof/>
              </w:rPr>
              <w:t>Rotations</w:t>
            </w:r>
            <w:r w:rsidR="00F463C0">
              <w:rPr>
                <w:noProof/>
                <w:webHidden/>
              </w:rPr>
              <w:tab/>
            </w:r>
            <w:r w:rsidR="00F463C0">
              <w:rPr>
                <w:noProof/>
                <w:webHidden/>
              </w:rPr>
              <w:fldChar w:fldCharType="begin"/>
            </w:r>
            <w:r w:rsidR="00F463C0">
              <w:rPr>
                <w:noProof/>
                <w:webHidden/>
              </w:rPr>
              <w:instrText xml:space="preserve"> PAGEREF _Toc85553692 \h </w:instrText>
            </w:r>
            <w:r w:rsidR="00F463C0">
              <w:rPr>
                <w:noProof/>
                <w:webHidden/>
              </w:rPr>
            </w:r>
            <w:r w:rsidR="00F463C0">
              <w:rPr>
                <w:noProof/>
                <w:webHidden/>
              </w:rPr>
              <w:fldChar w:fldCharType="separate"/>
            </w:r>
            <w:r w:rsidR="00F463C0">
              <w:rPr>
                <w:noProof/>
                <w:webHidden/>
              </w:rPr>
              <w:t>16</w:t>
            </w:r>
            <w:r w:rsidR="00F463C0">
              <w:rPr>
                <w:noProof/>
                <w:webHidden/>
              </w:rPr>
              <w:fldChar w:fldCharType="end"/>
            </w:r>
          </w:hyperlink>
        </w:p>
        <w:p w14:paraId="50E92EDD" w14:textId="29506F76" w:rsidR="00F463C0" w:rsidRDefault="002A55B1">
          <w:pPr>
            <w:pStyle w:val="TOC2"/>
            <w:tabs>
              <w:tab w:val="left" w:pos="880"/>
              <w:tab w:val="right" w:leader="dot" w:pos="9016"/>
            </w:tabs>
            <w:rPr>
              <w:rFonts w:eastAsiaTheme="minorEastAsia"/>
              <w:noProof/>
              <w:lang w:eastAsia="en-AU"/>
            </w:rPr>
          </w:pPr>
          <w:hyperlink w:anchor="_Toc85553693" w:history="1">
            <w:r w:rsidR="00F463C0" w:rsidRPr="002B4B33">
              <w:rPr>
                <w:rStyle w:val="Hyperlink"/>
                <w:noProof/>
              </w:rPr>
              <w:t>5.3</w:t>
            </w:r>
            <w:r w:rsidR="00F463C0">
              <w:rPr>
                <w:rFonts w:eastAsiaTheme="minorEastAsia"/>
                <w:noProof/>
                <w:lang w:eastAsia="en-AU"/>
              </w:rPr>
              <w:tab/>
            </w:r>
            <w:r w:rsidR="00F463C0" w:rsidRPr="002B4B33">
              <w:rPr>
                <w:rStyle w:val="Hyperlink"/>
                <w:noProof/>
              </w:rPr>
              <w:t>Angles</w:t>
            </w:r>
            <w:r w:rsidR="00F463C0">
              <w:rPr>
                <w:noProof/>
                <w:webHidden/>
              </w:rPr>
              <w:tab/>
            </w:r>
            <w:r w:rsidR="00F463C0">
              <w:rPr>
                <w:noProof/>
                <w:webHidden/>
              </w:rPr>
              <w:fldChar w:fldCharType="begin"/>
            </w:r>
            <w:r w:rsidR="00F463C0">
              <w:rPr>
                <w:noProof/>
                <w:webHidden/>
              </w:rPr>
              <w:instrText xml:space="preserve"> PAGEREF _Toc85553693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1CB7B026" w14:textId="4ABF372F" w:rsidR="00F463C0" w:rsidRDefault="002A55B1">
          <w:pPr>
            <w:pStyle w:val="TOC3"/>
            <w:tabs>
              <w:tab w:val="left" w:pos="1320"/>
              <w:tab w:val="right" w:leader="dot" w:pos="9016"/>
            </w:tabs>
            <w:rPr>
              <w:rFonts w:eastAsiaTheme="minorEastAsia"/>
              <w:noProof/>
              <w:lang w:eastAsia="en-AU"/>
            </w:rPr>
          </w:pPr>
          <w:hyperlink w:anchor="_Toc85553694" w:history="1">
            <w:r w:rsidR="00F463C0" w:rsidRPr="002B4B33">
              <w:rPr>
                <w:rStyle w:val="Hyperlink"/>
                <w:noProof/>
              </w:rPr>
              <w:t>5.3.1</w:t>
            </w:r>
            <w:r w:rsidR="00F463C0">
              <w:rPr>
                <w:rFonts w:eastAsiaTheme="minorEastAsia"/>
                <w:noProof/>
                <w:lang w:eastAsia="en-AU"/>
              </w:rPr>
              <w:tab/>
            </w:r>
            <w:r w:rsidR="00F463C0" w:rsidRPr="002B4B33">
              <w:rPr>
                <w:rStyle w:val="Hyperlink"/>
                <w:noProof/>
              </w:rPr>
              <w:t>Case I</w:t>
            </w:r>
            <w:r w:rsidR="00F463C0">
              <w:rPr>
                <w:noProof/>
                <w:webHidden/>
              </w:rPr>
              <w:tab/>
            </w:r>
            <w:r w:rsidR="00F463C0">
              <w:rPr>
                <w:noProof/>
                <w:webHidden/>
              </w:rPr>
              <w:fldChar w:fldCharType="begin"/>
            </w:r>
            <w:r w:rsidR="00F463C0">
              <w:rPr>
                <w:noProof/>
                <w:webHidden/>
              </w:rPr>
              <w:instrText xml:space="preserve"> PAGEREF _Toc85553694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4DED6FCE" w14:textId="6A2B52F0" w:rsidR="00F463C0" w:rsidRDefault="002A55B1">
          <w:pPr>
            <w:pStyle w:val="TOC3"/>
            <w:tabs>
              <w:tab w:val="left" w:pos="1320"/>
              <w:tab w:val="right" w:leader="dot" w:pos="9016"/>
            </w:tabs>
            <w:rPr>
              <w:rFonts w:eastAsiaTheme="minorEastAsia"/>
              <w:noProof/>
              <w:lang w:eastAsia="en-AU"/>
            </w:rPr>
          </w:pPr>
          <w:hyperlink w:anchor="_Toc85553695" w:history="1">
            <w:r w:rsidR="00F463C0" w:rsidRPr="002B4B33">
              <w:rPr>
                <w:rStyle w:val="Hyperlink"/>
                <w:noProof/>
              </w:rPr>
              <w:t>5.3.2</w:t>
            </w:r>
            <w:r w:rsidR="00F463C0">
              <w:rPr>
                <w:rFonts w:eastAsiaTheme="minorEastAsia"/>
                <w:noProof/>
                <w:lang w:eastAsia="en-AU"/>
              </w:rPr>
              <w:tab/>
            </w:r>
            <w:r w:rsidR="00F463C0" w:rsidRPr="002B4B33">
              <w:rPr>
                <w:rStyle w:val="Hyperlink"/>
                <w:noProof/>
              </w:rPr>
              <w:t>Case II</w:t>
            </w:r>
            <w:r w:rsidR="00F463C0">
              <w:rPr>
                <w:noProof/>
                <w:webHidden/>
              </w:rPr>
              <w:tab/>
            </w:r>
            <w:r w:rsidR="00F463C0">
              <w:rPr>
                <w:noProof/>
                <w:webHidden/>
              </w:rPr>
              <w:fldChar w:fldCharType="begin"/>
            </w:r>
            <w:r w:rsidR="00F463C0">
              <w:rPr>
                <w:noProof/>
                <w:webHidden/>
              </w:rPr>
              <w:instrText xml:space="preserve"> PAGEREF _Toc85553695 \h </w:instrText>
            </w:r>
            <w:r w:rsidR="00F463C0">
              <w:rPr>
                <w:noProof/>
                <w:webHidden/>
              </w:rPr>
            </w:r>
            <w:r w:rsidR="00F463C0">
              <w:rPr>
                <w:noProof/>
                <w:webHidden/>
              </w:rPr>
              <w:fldChar w:fldCharType="separate"/>
            </w:r>
            <w:r w:rsidR="00F463C0">
              <w:rPr>
                <w:noProof/>
                <w:webHidden/>
              </w:rPr>
              <w:t>18</w:t>
            </w:r>
            <w:r w:rsidR="00F463C0">
              <w:rPr>
                <w:noProof/>
                <w:webHidden/>
              </w:rPr>
              <w:fldChar w:fldCharType="end"/>
            </w:r>
          </w:hyperlink>
        </w:p>
        <w:p w14:paraId="28E70F0C" w14:textId="55C737C1" w:rsidR="00F463C0" w:rsidRDefault="002A55B1">
          <w:pPr>
            <w:pStyle w:val="TOC3"/>
            <w:tabs>
              <w:tab w:val="left" w:pos="1320"/>
              <w:tab w:val="right" w:leader="dot" w:pos="9016"/>
            </w:tabs>
            <w:rPr>
              <w:rFonts w:eastAsiaTheme="minorEastAsia"/>
              <w:noProof/>
              <w:lang w:eastAsia="en-AU"/>
            </w:rPr>
          </w:pPr>
          <w:hyperlink w:anchor="_Toc85553696" w:history="1">
            <w:r w:rsidR="00F463C0" w:rsidRPr="002B4B33">
              <w:rPr>
                <w:rStyle w:val="Hyperlink"/>
                <w:noProof/>
              </w:rPr>
              <w:t>5.3.3</w:t>
            </w:r>
            <w:r w:rsidR="00F463C0">
              <w:rPr>
                <w:rFonts w:eastAsiaTheme="minorEastAsia"/>
                <w:noProof/>
                <w:lang w:eastAsia="en-AU"/>
              </w:rPr>
              <w:tab/>
            </w:r>
            <w:r w:rsidR="00F463C0" w:rsidRPr="002B4B33">
              <w:rPr>
                <w:rStyle w:val="Hyperlink"/>
                <w:noProof/>
              </w:rPr>
              <w:t>Case III</w:t>
            </w:r>
            <w:r w:rsidR="00F463C0">
              <w:rPr>
                <w:noProof/>
                <w:webHidden/>
              </w:rPr>
              <w:tab/>
            </w:r>
            <w:r w:rsidR="00F463C0">
              <w:rPr>
                <w:noProof/>
                <w:webHidden/>
              </w:rPr>
              <w:fldChar w:fldCharType="begin"/>
            </w:r>
            <w:r w:rsidR="00F463C0">
              <w:rPr>
                <w:noProof/>
                <w:webHidden/>
              </w:rPr>
              <w:instrText xml:space="preserve"> PAGEREF _Toc85553696 \h </w:instrText>
            </w:r>
            <w:r w:rsidR="00F463C0">
              <w:rPr>
                <w:noProof/>
                <w:webHidden/>
              </w:rPr>
            </w:r>
            <w:r w:rsidR="00F463C0">
              <w:rPr>
                <w:noProof/>
                <w:webHidden/>
              </w:rPr>
              <w:fldChar w:fldCharType="separate"/>
            </w:r>
            <w:r w:rsidR="00F463C0">
              <w:rPr>
                <w:noProof/>
                <w:webHidden/>
              </w:rPr>
              <w:t>19</w:t>
            </w:r>
            <w:r w:rsidR="00F463C0">
              <w:rPr>
                <w:noProof/>
                <w:webHidden/>
              </w:rPr>
              <w:fldChar w:fldCharType="end"/>
            </w:r>
          </w:hyperlink>
        </w:p>
        <w:p w14:paraId="433917B3" w14:textId="26402E47" w:rsidR="00F463C0" w:rsidRDefault="002A55B1">
          <w:pPr>
            <w:pStyle w:val="TOC2"/>
            <w:tabs>
              <w:tab w:val="left" w:pos="880"/>
              <w:tab w:val="right" w:leader="dot" w:pos="9016"/>
            </w:tabs>
            <w:rPr>
              <w:rFonts w:eastAsiaTheme="minorEastAsia"/>
              <w:noProof/>
              <w:lang w:eastAsia="en-AU"/>
            </w:rPr>
          </w:pPr>
          <w:hyperlink w:anchor="_Toc85553697" w:history="1">
            <w:r w:rsidR="00F463C0" w:rsidRPr="002B4B33">
              <w:rPr>
                <w:rStyle w:val="Hyperlink"/>
                <w:noProof/>
              </w:rPr>
              <w:t>5.4</w:t>
            </w:r>
            <w:r w:rsidR="00F463C0">
              <w:rPr>
                <w:rFonts w:eastAsiaTheme="minorEastAsia"/>
                <w:noProof/>
                <w:lang w:eastAsia="en-AU"/>
              </w:rPr>
              <w:tab/>
            </w:r>
            <w:r w:rsidR="00F463C0" w:rsidRPr="002B4B33">
              <w:rPr>
                <w:rStyle w:val="Hyperlink"/>
                <w:noProof/>
              </w:rPr>
              <w:t>Newton Euler Calculations</w:t>
            </w:r>
            <w:r w:rsidR="00F463C0">
              <w:rPr>
                <w:noProof/>
                <w:webHidden/>
              </w:rPr>
              <w:tab/>
            </w:r>
            <w:r w:rsidR="00F463C0">
              <w:rPr>
                <w:noProof/>
                <w:webHidden/>
              </w:rPr>
              <w:fldChar w:fldCharType="begin"/>
            </w:r>
            <w:r w:rsidR="00F463C0">
              <w:rPr>
                <w:noProof/>
                <w:webHidden/>
              </w:rPr>
              <w:instrText xml:space="preserve"> PAGEREF _Toc85553697 \h </w:instrText>
            </w:r>
            <w:r w:rsidR="00F463C0">
              <w:rPr>
                <w:noProof/>
                <w:webHidden/>
              </w:rPr>
            </w:r>
            <w:r w:rsidR="00F463C0">
              <w:rPr>
                <w:noProof/>
                <w:webHidden/>
              </w:rPr>
              <w:fldChar w:fldCharType="separate"/>
            </w:r>
            <w:r w:rsidR="00F463C0">
              <w:rPr>
                <w:noProof/>
                <w:webHidden/>
              </w:rPr>
              <w:t>20</w:t>
            </w:r>
            <w:r w:rsidR="00F463C0">
              <w:rPr>
                <w:noProof/>
                <w:webHidden/>
              </w:rPr>
              <w:fldChar w:fldCharType="end"/>
            </w:r>
          </w:hyperlink>
        </w:p>
        <w:p w14:paraId="004F0DCA" w14:textId="5B30205B" w:rsidR="00F463C0" w:rsidRDefault="002A55B1">
          <w:pPr>
            <w:pStyle w:val="TOC3"/>
            <w:tabs>
              <w:tab w:val="left" w:pos="1320"/>
              <w:tab w:val="right" w:leader="dot" w:pos="9016"/>
            </w:tabs>
            <w:rPr>
              <w:rFonts w:eastAsiaTheme="minorEastAsia"/>
              <w:noProof/>
              <w:lang w:eastAsia="en-AU"/>
            </w:rPr>
          </w:pPr>
          <w:hyperlink w:anchor="_Toc85553698" w:history="1">
            <w:r w:rsidR="00F463C0" w:rsidRPr="002B4B33">
              <w:rPr>
                <w:rStyle w:val="Hyperlink"/>
                <w:noProof/>
              </w:rPr>
              <w:t>5.4.1</w:t>
            </w:r>
            <w:r w:rsidR="00F463C0">
              <w:rPr>
                <w:rFonts w:eastAsiaTheme="minorEastAsia"/>
                <w:noProof/>
                <w:lang w:eastAsia="en-AU"/>
              </w:rPr>
              <w:tab/>
            </w:r>
            <w:r w:rsidR="00F463C0" w:rsidRPr="002B4B33">
              <w:rPr>
                <w:rStyle w:val="Hyperlink"/>
                <w:noProof/>
              </w:rPr>
              <w:t>Constants required</w:t>
            </w:r>
            <w:r w:rsidR="00F463C0">
              <w:rPr>
                <w:noProof/>
                <w:webHidden/>
              </w:rPr>
              <w:tab/>
            </w:r>
            <w:r w:rsidR="00F463C0">
              <w:rPr>
                <w:noProof/>
                <w:webHidden/>
              </w:rPr>
              <w:fldChar w:fldCharType="begin"/>
            </w:r>
            <w:r w:rsidR="00F463C0">
              <w:rPr>
                <w:noProof/>
                <w:webHidden/>
              </w:rPr>
              <w:instrText xml:space="preserve"> PAGEREF _Toc85553698 \h </w:instrText>
            </w:r>
            <w:r w:rsidR="00F463C0">
              <w:rPr>
                <w:noProof/>
                <w:webHidden/>
              </w:rPr>
            </w:r>
            <w:r w:rsidR="00F463C0">
              <w:rPr>
                <w:noProof/>
                <w:webHidden/>
              </w:rPr>
              <w:fldChar w:fldCharType="separate"/>
            </w:r>
            <w:r w:rsidR="00F463C0">
              <w:rPr>
                <w:noProof/>
                <w:webHidden/>
              </w:rPr>
              <w:t>21</w:t>
            </w:r>
            <w:r w:rsidR="00F463C0">
              <w:rPr>
                <w:noProof/>
                <w:webHidden/>
              </w:rPr>
              <w:fldChar w:fldCharType="end"/>
            </w:r>
          </w:hyperlink>
        </w:p>
        <w:p w14:paraId="73D0B71A" w14:textId="65B66ADC" w:rsidR="00F463C0" w:rsidRDefault="002A55B1">
          <w:pPr>
            <w:pStyle w:val="TOC3"/>
            <w:tabs>
              <w:tab w:val="left" w:pos="1320"/>
              <w:tab w:val="right" w:leader="dot" w:pos="9016"/>
            </w:tabs>
            <w:rPr>
              <w:rFonts w:eastAsiaTheme="minorEastAsia"/>
              <w:noProof/>
              <w:lang w:eastAsia="en-AU"/>
            </w:rPr>
          </w:pPr>
          <w:hyperlink w:anchor="_Toc85553699" w:history="1">
            <w:r w:rsidR="00F463C0" w:rsidRPr="002B4B33">
              <w:rPr>
                <w:rStyle w:val="Hyperlink"/>
                <w:noProof/>
              </w:rPr>
              <w:t>5.4.2</w:t>
            </w:r>
            <w:r w:rsidR="00F463C0">
              <w:rPr>
                <w:rFonts w:eastAsiaTheme="minorEastAsia"/>
                <w:noProof/>
                <w:lang w:eastAsia="en-AU"/>
              </w:rPr>
              <w:tab/>
            </w:r>
            <w:r w:rsidR="00F463C0" w:rsidRPr="002B4B33">
              <w:rPr>
                <w:rStyle w:val="Hyperlink"/>
                <w:noProof/>
              </w:rPr>
              <w:t>Link 1</w:t>
            </w:r>
            <w:r w:rsidR="00F463C0">
              <w:rPr>
                <w:noProof/>
                <w:webHidden/>
              </w:rPr>
              <w:tab/>
            </w:r>
            <w:r w:rsidR="00F463C0">
              <w:rPr>
                <w:noProof/>
                <w:webHidden/>
              </w:rPr>
              <w:fldChar w:fldCharType="begin"/>
            </w:r>
            <w:r w:rsidR="00F463C0">
              <w:rPr>
                <w:noProof/>
                <w:webHidden/>
              </w:rPr>
              <w:instrText xml:space="preserve"> PAGEREF _Toc85553699 \h </w:instrText>
            </w:r>
            <w:r w:rsidR="00F463C0">
              <w:rPr>
                <w:noProof/>
                <w:webHidden/>
              </w:rPr>
            </w:r>
            <w:r w:rsidR="00F463C0">
              <w:rPr>
                <w:noProof/>
                <w:webHidden/>
              </w:rPr>
              <w:fldChar w:fldCharType="separate"/>
            </w:r>
            <w:r w:rsidR="00F463C0">
              <w:rPr>
                <w:noProof/>
                <w:webHidden/>
              </w:rPr>
              <w:t>22</w:t>
            </w:r>
            <w:r w:rsidR="00F463C0">
              <w:rPr>
                <w:noProof/>
                <w:webHidden/>
              </w:rPr>
              <w:fldChar w:fldCharType="end"/>
            </w:r>
          </w:hyperlink>
        </w:p>
        <w:p w14:paraId="290D4D8B" w14:textId="4A349E15" w:rsidR="00F463C0" w:rsidRDefault="002A55B1">
          <w:pPr>
            <w:pStyle w:val="TOC3"/>
            <w:tabs>
              <w:tab w:val="left" w:pos="1320"/>
              <w:tab w:val="right" w:leader="dot" w:pos="9016"/>
            </w:tabs>
            <w:rPr>
              <w:rFonts w:eastAsiaTheme="minorEastAsia"/>
              <w:noProof/>
              <w:lang w:eastAsia="en-AU"/>
            </w:rPr>
          </w:pPr>
          <w:hyperlink w:anchor="_Toc85553700" w:history="1">
            <w:r w:rsidR="00F463C0" w:rsidRPr="002B4B33">
              <w:rPr>
                <w:rStyle w:val="Hyperlink"/>
                <w:noProof/>
              </w:rPr>
              <w:t>5.4.3</w:t>
            </w:r>
            <w:r w:rsidR="00F463C0">
              <w:rPr>
                <w:rFonts w:eastAsiaTheme="minorEastAsia"/>
                <w:noProof/>
                <w:lang w:eastAsia="en-AU"/>
              </w:rPr>
              <w:tab/>
            </w:r>
            <w:r w:rsidR="00F463C0" w:rsidRPr="002B4B33">
              <w:rPr>
                <w:rStyle w:val="Hyperlink"/>
                <w:noProof/>
              </w:rPr>
              <w:t>Link 2</w:t>
            </w:r>
            <w:r w:rsidR="00F463C0">
              <w:rPr>
                <w:noProof/>
                <w:webHidden/>
              </w:rPr>
              <w:tab/>
            </w:r>
            <w:r w:rsidR="00F463C0">
              <w:rPr>
                <w:noProof/>
                <w:webHidden/>
              </w:rPr>
              <w:fldChar w:fldCharType="begin"/>
            </w:r>
            <w:r w:rsidR="00F463C0">
              <w:rPr>
                <w:noProof/>
                <w:webHidden/>
              </w:rPr>
              <w:instrText xml:space="preserve"> PAGEREF _Toc85553700 \h </w:instrText>
            </w:r>
            <w:r w:rsidR="00F463C0">
              <w:rPr>
                <w:noProof/>
                <w:webHidden/>
              </w:rPr>
            </w:r>
            <w:r w:rsidR="00F463C0">
              <w:rPr>
                <w:noProof/>
                <w:webHidden/>
              </w:rPr>
              <w:fldChar w:fldCharType="separate"/>
            </w:r>
            <w:r w:rsidR="00F463C0">
              <w:rPr>
                <w:noProof/>
                <w:webHidden/>
              </w:rPr>
              <w:t>22</w:t>
            </w:r>
            <w:r w:rsidR="00F463C0">
              <w:rPr>
                <w:noProof/>
                <w:webHidden/>
              </w:rPr>
              <w:fldChar w:fldCharType="end"/>
            </w:r>
          </w:hyperlink>
        </w:p>
        <w:p w14:paraId="7E64A156" w14:textId="67FDFFBD" w:rsidR="00F463C0" w:rsidRDefault="002A55B1">
          <w:pPr>
            <w:pStyle w:val="TOC3"/>
            <w:tabs>
              <w:tab w:val="left" w:pos="1320"/>
              <w:tab w:val="right" w:leader="dot" w:pos="9016"/>
            </w:tabs>
            <w:rPr>
              <w:rFonts w:eastAsiaTheme="minorEastAsia"/>
              <w:noProof/>
              <w:lang w:eastAsia="en-AU"/>
            </w:rPr>
          </w:pPr>
          <w:hyperlink w:anchor="_Toc85553701" w:history="1">
            <w:r w:rsidR="00F463C0" w:rsidRPr="002B4B33">
              <w:rPr>
                <w:rStyle w:val="Hyperlink"/>
                <w:noProof/>
              </w:rPr>
              <w:t>5.4.4</w:t>
            </w:r>
            <w:r w:rsidR="00F463C0">
              <w:rPr>
                <w:rFonts w:eastAsiaTheme="minorEastAsia"/>
                <w:noProof/>
                <w:lang w:eastAsia="en-AU"/>
              </w:rPr>
              <w:tab/>
            </w:r>
            <w:r w:rsidR="00F463C0" w:rsidRPr="002B4B33">
              <w:rPr>
                <w:rStyle w:val="Hyperlink"/>
                <w:noProof/>
              </w:rPr>
              <w:t>Link 3</w:t>
            </w:r>
            <w:r w:rsidR="00F463C0">
              <w:rPr>
                <w:noProof/>
                <w:webHidden/>
              </w:rPr>
              <w:tab/>
            </w:r>
            <w:r w:rsidR="00F463C0">
              <w:rPr>
                <w:noProof/>
                <w:webHidden/>
              </w:rPr>
              <w:fldChar w:fldCharType="begin"/>
            </w:r>
            <w:r w:rsidR="00F463C0">
              <w:rPr>
                <w:noProof/>
                <w:webHidden/>
              </w:rPr>
              <w:instrText xml:space="preserve"> PAGEREF _Toc85553701 \h </w:instrText>
            </w:r>
            <w:r w:rsidR="00F463C0">
              <w:rPr>
                <w:noProof/>
                <w:webHidden/>
              </w:rPr>
            </w:r>
            <w:r w:rsidR="00F463C0">
              <w:rPr>
                <w:noProof/>
                <w:webHidden/>
              </w:rPr>
              <w:fldChar w:fldCharType="separate"/>
            </w:r>
            <w:r w:rsidR="00F463C0">
              <w:rPr>
                <w:noProof/>
                <w:webHidden/>
              </w:rPr>
              <w:t>23</w:t>
            </w:r>
            <w:r w:rsidR="00F463C0">
              <w:rPr>
                <w:noProof/>
                <w:webHidden/>
              </w:rPr>
              <w:fldChar w:fldCharType="end"/>
            </w:r>
          </w:hyperlink>
        </w:p>
        <w:p w14:paraId="758E6A42" w14:textId="51F6FE99" w:rsidR="00F463C0" w:rsidRDefault="002A55B1">
          <w:pPr>
            <w:pStyle w:val="TOC3"/>
            <w:tabs>
              <w:tab w:val="left" w:pos="1320"/>
              <w:tab w:val="right" w:leader="dot" w:pos="9016"/>
            </w:tabs>
            <w:rPr>
              <w:rFonts w:eastAsiaTheme="minorEastAsia"/>
              <w:noProof/>
              <w:lang w:eastAsia="en-AU"/>
            </w:rPr>
          </w:pPr>
          <w:hyperlink w:anchor="_Toc85553702" w:history="1">
            <w:r w:rsidR="00F463C0" w:rsidRPr="002B4B33">
              <w:rPr>
                <w:rStyle w:val="Hyperlink"/>
                <w:noProof/>
              </w:rPr>
              <w:t>5.4.5</w:t>
            </w:r>
            <w:r w:rsidR="00F463C0">
              <w:rPr>
                <w:rFonts w:eastAsiaTheme="minorEastAsia"/>
                <w:noProof/>
                <w:lang w:eastAsia="en-AU"/>
              </w:rPr>
              <w:tab/>
            </w:r>
            <w:r w:rsidR="00F463C0" w:rsidRPr="002B4B33">
              <w:rPr>
                <w:rStyle w:val="Hyperlink"/>
                <w:noProof/>
              </w:rPr>
              <w:t>Link 4</w:t>
            </w:r>
            <w:r w:rsidR="00F463C0">
              <w:rPr>
                <w:noProof/>
                <w:webHidden/>
              </w:rPr>
              <w:tab/>
            </w:r>
            <w:r w:rsidR="00F463C0">
              <w:rPr>
                <w:noProof/>
                <w:webHidden/>
              </w:rPr>
              <w:fldChar w:fldCharType="begin"/>
            </w:r>
            <w:r w:rsidR="00F463C0">
              <w:rPr>
                <w:noProof/>
                <w:webHidden/>
              </w:rPr>
              <w:instrText xml:space="preserve"> PAGEREF _Toc85553702 \h </w:instrText>
            </w:r>
            <w:r w:rsidR="00F463C0">
              <w:rPr>
                <w:noProof/>
                <w:webHidden/>
              </w:rPr>
            </w:r>
            <w:r w:rsidR="00F463C0">
              <w:rPr>
                <w:noProof/>
                <w:webHidden/>
              </w:rPr>
              <w:fldChar w:fldCharType="separate"/>
            </w:r>
            <w:r w:rsidR="00F463C0">
              <w:rPr>
                <w:noProof/>
                <w:webHidden/>
              </w:rPr>
              <w:t>23</w:t>
            </w:r>
            <w:r w:rsidR="00F463C0">
              <w:rPr>
                <w:noProof/>
                <w:webHidden/>
              </w:rPr>
              <w:fldChar w:fldCharType="end"/>
            </w:r>
          </w:hyperlink>
        </w:p>
        <w:p w14:paraId="738F564B" w14:textId="6ADC4E74" w:rsidR="00F463C0" w:rsidRDefault="002A55B1">
          <w:pPr>
            <w:pStyle w:val="TOC3"/>
            <w:tabs>
              <w:tab w:val="left" w:pos="1320"/>
              <w:tab w:val="right" w:leader="dot" w:pos="9016"/>
            </w:tabs>
            <w:rPr>
              <w:rFonts w:eastAsiaTheme="minorEastAsia"/>
              <w:noProof/>
              <w:lang w:eastAsia="en-AU"/>
            </w:rPr>
          </w:pPr>
          <w:hyperlink w:anchor="_Toc85553703" w:history="1">
            <w:r w:rsidR="00F463C0" w:rsidRPr="002B4B33">
              <w:rPr>
                <w:rStyle w:val="Hyperlink"/>
                <w:noProof/>
              </w:rPr>
              <w:t>5.4.6</w:t>
            </w:r>
            <w:r w:rsidR="00F463C0">
              <w:rPr>
                <w:rFonts w:eastAsiaTheme="minorEastAsia"/>
                <w:noProof/>
                <w:lang w:eastAsia="en-AU"/>
              </w:rPr>
              <w:tab/>
            </w:r>
            <w:r w:rsidR="00F463C0" w:rsidRPr="002B4B33">
              <w:rPr>
                <w:rStyle w:val="Hyperlink"/>
                <w:noProof/>
              </w:rPr>
              <w:t>Link 5</w:t>
            </w:r>
            <w:r w:rsidR="00F463C0">
              <w:rPr>
                <w:noProof/>
                <w:webHidden/>
              </w:rPr>
              <w:tab/>
            </w:r>
            <w:r w:rsidR="00F463C0">
              <w:rPr>
                <w:noProof/>
                <w:webHidden/>
              </w:rPr>
              <w:fldChar w:fldCharType="begin"/>
            </w:r>
            <w:r w:rsidR="00F463C0">
              <w:rPr>
                <w:noProof/>
                <w:webHidden/>
              </w:rPr>
              <w:instrText xml:space="preserve"> PAGEREF _Toc85553703 \h </w:instrText>
            </w:r>
            <w:r w:rsidR="00F463C0">
              <w:rPr>
                <w:noProof/>
                <w:webHidden/>
              </w:rPr>
            </w:r>
            <w:r w:rsidR="00F463C0">
              <w:rPr>
                <w:noProof/>
                <w:webHidden/>
              </w:rPr>
              <w:fldChar w:fldCharType="separate"/>
            </w:r>
            <w:r w:rsidR="00F463C0">
              <w:rPr>
                <w:noProof/>
                <w:webHidden/>
              </w:rPr>
              <w:t>24</w:t>
            </w:r>
            <w:r w:rsidR="00F463C0">
              <w:rPr>
                <w:noProof/>
                <w:webHidden/>
              </w:rPr>
              <w:fldChar w:fldCharType="end"/>
            </w:r>
          </w:hyperlink>
        </w:p>
        <w:p w14:paraId="5CEE5FE0" w14:textId="308351A7" w:rsidR="00F463C0" w:rsidRDefault="002A55B1">
          <w:pPr>
            <w:pStyle w:val="TOC3"/>
            <w:tabs>
              <w:tab w:val="left" w:pos="1320"/>
              <w:tab w:val="right" w:leader="dot" w:pos="9016"/>
            </w:tabs>
            <w:rPr>
              <w:rFonts w:eastAsiaTheme="minorEastAsia"/>
              <w:noProof/>
              <w:lang w:eastAsia="en-AU"/>
            </w:rPr>
          </w:pPr>
          <w:hyperlink w:anchor="_Toc85553704" w:history="1">
            <w:r w:rsidR="00F463C0" w:rsidRPr="002B4B33">
              <w:rPr>
                <w:rStyle w:val="Hyperlink"/>
                <w:noProof/>
              </w:rPr>
              <w:t>5.4.7</w:t>
            </w:r>
            <w:r w:rsidR="00F463C0">
              <w:rPr>
                <w:rFonts w:eastAsiaTheme="minorEastAsia"/>
                <w:noProof/>
                <w:lang w:eastAsia="en-AU"/>
              </w:rPr>
              <w:tab/>
            </w:r>
            <w:r w:rsidR="00F463C0" w:rsidRPr="002B4B33">
              <w:rPr>
                <w:rStyle w:val="Hyperlink"/>
                <w:noProof/>
              </w:rPr>
              <w:t>Link 6</w:t>
            </w:r>
            <w:r w:rsidR="00F463C0">
              <w:rPr>
                <w:noProof/>
                <w:webHidden/>
              </w:rPr>
              <w:tab/>
            </w:r>
            <w:r w:rsidR="00F463C0">
              <w:rPr>
                <w:noProof/>
                <w:webHidden/>
              </w:rPr>
              <w:fldChar w:fldCharType="begin"/>
            </w:r>
            <w:r w:rsidR="00F463C0">
              <w:rPr>
                <w:noProof/>
                <w:webHidden/>
              </w:rPr>
              <w:instrText xml:space="preserve"> PAGEREF _Toc85553704 \h </w:instrText>
            </w:r>
            <w:r w:rsidR="00F463C0">
              <w:rPr>
                <w:noProof/>
                <w:webHidden/>
              </w:rPr>
            </w:r>
            <w:r w:rsidR="00F463C0">
              <w:rPr>
                <w:noProof/>
                <w:webHidden/>
              </w:rPr>
              <w:fldChar w:fldCharType="separate"/>
            </w:r>
            <w:r w:rsidR="00F463C0">
              <w:rPr>
                <w:noProof/>
                <w:webHidden/>
              </w:rPr>
              <w:t>24</w:t>
            </w:r>
            <w:r w:rsidR="00F463C0">
              <w:rPr>
                <w:noProof/>
                <w:webHidden/>
              </w:rPr>
              <w:fldChar w:fldCharType="end"/>
            </w:r>
          </w:hyperlink>
        </w:p>
        <w:p w14:paraId="3FE0EC1E" w14:textId="5E812D1D" w:rsidR="00F463C0" w:rsidRDefault="002A55B1">
          <w:pPr>
            <w:pStyle w:val="TOC3"/>
            <w:tabs>
              <w:tab w:val="left" w:pos="1320"/>
              <w:tab w:val="right" w:leader="dot" w:pos="9016"/>
            </w:tabs>
            <w:rPr>
              <w:rFonts w:eastAsiaTheme="minorEastAsia"/>
              <w:noProof/>
              <w:lang w:eastAsia="en-AU"/>
            </w:rPr>
          </w:pPr>
          <w:hyperlink w:anchor="_Toc85553705" w:history="1">
            <w:r w:rsidR="00F463C0" w:rsidRPr="002B4B33">
              <w:rPr>
                <w:rStyle w:val="Hyperlink"/>
                <w:noProof/>
              </w:rPr>
              <w:t>5.4.8</w:t>
            </w:r>
            <w:r w:rsidR="00F463C0">
              <w:rPr>
                <w:rFonts w:eastAsiaTheme="minorEastAsia"/>
                <w:noProof/>
                <w:lang w:eastAsia="en-AU"/>
              </w:rPr>
              <w:tab/>
            </w:r>
            <w:r w:rsidR="00F463C0" w:rsidRPr="002B4B33">
              <w:rPr>
                <w:rStyle w:val="Hyperlink"/>
                <w:noProof/>
              </w:rPr>
              <w:t>Link 7</w:t>
            </w:r>
            <w:r w:rsidR="00F463C0">
              <w:rPr>
                <w:noProof/>
                <w:webHidden/>
              </w:rPr>
              <w:tab/>
            </w:r>
            <w:r w:rsidR="00F463C0">
              <w:rPr>
                <w:noProof/>
                <w:webHidden/>
              </w:rPr>
              <w:fldChar w:fldCharType="begin"/>
            </w:r>
            <w:r w:rsidR="00F463C0">
              <w:rPr>
                <w:noProof/>
                <w:webHidden/>
              </w:rPr>
              <w:instrText xml:space="preserve"> PAGEREF _Toc85553705 \h </w:instrText>
            </w:r>
            <w:r w:rsidR="00F463C0">
              <w:rPr>
                <w:noProof/>
                <w:webHidden/>
              </w:rPr>
            </w:r>
            <w:r w:rsidR="00F463C0">
              <w:rPr>
                <w:noProof/>
                <w:webHidden/>
              </w:rPr>
              <w:fldChar w:fldCharType="separate"/>
            </w:r>
            <w:r w:rsidR="00F463C0">
              <w:rPr>
                <w:noProof/>
                <w:webHidden/>
              </w:rPr>
              <w:t>25</w:t>
            </w:r>
            <w:r w:rsidR="00F463C0">
              <w:rPr>
                <w:noProof/>
                <w:webHidden/>
              </w:rPr>
              <w:fldChar w:fldCharType="end"/>
            </w:r>
          </w:hyperlink>
        </w:p>
        <w:p w14:paraId="32CF0946" w14:textId="14A81E45" w:rsidR="00F463C0" w:rsidRDefault="002A55B1">
          <w:pPr>
            <w:pStyle w:val="TOC3"/>
            <w:tabs>
              <w:tab w:val="left" w:pos="1320"/>
              <w:tab w:val="right" w:leader="dot" w:pos="9016"/>
            </w:tabs>
            <w:rPr>
              <w:rFonts w:eastAsiaTheme="minorEastAsia"/>
              <w:noProof/>
              <w:lang w:eastAsia="en-AU"/>
            </w:rPr>
          </w:pPr>
          <w:hyperlink w:anchor="_Toc85553706" w:history="1">
            <w:r w:rsidR="00F463C0" w:rsidRPr="002B4B33">
              <w:rPr>
                <w:rStyle w:val="Hyperlink"/>
                <w:noProof/>
              </w:rPr>
              <w:t>5.4.9</w:t>
            </w:r>
            <w:r w:rsidR="00F463C0">
              <w:rPr>
                <w:rFonts w:eastAsiaTheme="minorEastAsia"/>
                <w:noProof/>
                <w:lang w:eastAsia="en-AU"/>
              </w:rPr>
              <w:tab/>
            </w:r>
            <w:r w:rsidR="00F463C0" w:rsidRPr="002B4B33">
              <w:rPr>
                <w:rStyle w:val="Hyperlink"/>
                <w:noProof/>
              </w:rPr>
              <w:t>Link 8</w:t>
            </w:r>
            <w:r w:rsidR="00F463C0">
              <w:rPr>
                <w:noProof/>
                <w:webHidden/>
              </w:rPr>
              <w:tab/>
            </w:r>
            <w:r w:rsidR="00F463C0">
              <w:rPr>
                <w:noProof/>
                <w:webHidden/>
              </w:rPr>
              <w:fldChar w:fldCharType="begin"/>
            </w:r>
            <w:r w:rsidR="00F463C0">
              <w:rPr>
                <w:noProof/>
                <w:webHidden/>
              </w:rPr>
              <w:instrText xml:space="preserve"> PAGEREF _Toc85553706 \h </w:instrText>
            </w:r>
            <w:r w:rsidR="00F463C0">
              <w:rPr>
                <w:noProof/>
                <w:webHidden/>
              </w:rPr>
            </w:r>
            <w:r w:rsidR="00F463C0">
              <w:rPr>
                <w:noProof/>
                <w:webHidden/>
              </w:rPr>
              <w:fldChar w:fldCharType="separate"/>
            </w:r>
            <w:r w:rsidR="00F463C0">
              <w:rPr>
                <w:noProof/>
                <w:webHidden/>
              </w:rPr>
              <w:t>25</w:t>
            </w:r>
            <w:r w:rsidR="00F463C0">
              <w:rPr>
                <w:noProof/>
                <w:webHidden/>
              </w:rPr>
              <w:fldChar w:fldCharType="end"/>
            </w:r>
          </w:hyperlink>
        </w:p>
        <w:p w14:paraId="4BA39C1E" w14:textId="3C543064" w:rsidR="00F463C0" w:rsidRDefault="002A55B1">
          <w:pPr>
            <w:pStyle w:val="TOC3"/>
            <w:tabs>
              <w:tab w:val="left" w:pos="1320"/>
              <w:tab w:val="right" w:leader="dot" w:pos="9016"/>
            </w:tabs>
            <w:rPr>
              <w:rFonts w:eastAsiaTheme="minorEastAsia"/>
              <w:noProof/>
              <w:lang w:eastAsia="en-AU"/>
            </w:rPr>
          </w:pPr>
          <w:hyperlink w:anchor="_Toc85553707" w:history="1">
            <w:r w:rsidR="00F463C0" w:rsidRPr="002B4B33">
              <w:rPr>
                <w:rStyle w:val="Hyperlink"/>
                <w:noProof/>
              </w:rPr>
              <w:t>5.4.10</w:t>
            </w:r>
            <w:r w:rsidR="00F463C0">
              <w:rPr>
                <w:rFonts w:eastAsiaTheme="minorEastAsia"/>
                <w:noProof/>
                <w:lang w:eastAsia="en-AU"/>
              </w:rPr>
              <w:tab/>
            </w:r>
            <w:r w:rsidR="00F463C0" w:rsidRPr="002B4B33">
              <w:rPr>
                <w:rStyle w:val="Hyperlink"/>
                <w:noProof/>
              </w:rPr>
              <w:t>Link 9</w:t>
            </w:r>
            <w:r w:rsidR="00F463C0">
              <w:rPr>
                <w:noProof/>
                <w:webHidden/>
              </w:rPr>
              <w:tab/>
            </w:r>
            <w:r w:rsidR="00F463C0">
              <w:rPr>
                <w:noProof/>
                <w:webHidden/>
              </w:rPr>
              <w:fldChar w:fldCharType="begin"/>
            </w:r>
            <w:r w:rsidR="00F463C0">
              <w:rPr>
                <w:noProof/>
                <w:webHidden/>
              </w:rPr>
              <w:instrText xml:space="preserve"> PAGEREF _Toc85553707 \h </w:instrText>
            </w:r>
            <w:r w:rsidR="00F463C0">
              <w:rPr>
                <w:noProof/>
                <w:webHidden/>
              </w:rPr>
            </w:r>
            <w:r w:rsidR="00F463C0">
              <w:rPr>
                <w:noProof/>
                <w:webHidden/>
              </w:rPr>
              <w:fldChar w:fldCharType="separate"/>
            </w:r>
            <w:r w:rsidR="00F463C0">
              <w:rPr>
                <w:noProof/>
                <w:webHidden/>
              </w:rPr>
              <w:t>26</w:t>
            </w:r>
            <w:r w:rsidR="00F463C0">
              <w:rPr>
                <w:noProof/>
                <w:webHidden/>
              </w:rPr>
              <w:fldChar w:fldCharType="end"/>
            </w:r>
          </w:hyperlink>
        </w:p>
        <w:p w14:paraId="5EA914FF" w14:textId="1014FC7F" w:rsidR="00F463C0" w:rsidRDefault="002A55B1">
          <w:pPr>
            <w:pStyle w:val="TOC2"/>
            <w:tabs>
              <w:tab w:val="left" w:pos="880"/>
              <w:tab w:val="right" w:leader="dot" w:pos="9016"/>
            </w:tabs>
            <w:rPr>
              <w:rFonts w:eastAsiaTheme="minorEastAsia"/>
              <w:noProof/>
              <w:lang w:eastAsia="en-AU"/>
            </w:rPr>
          </w:pPr>
          <w:hyperlink w:anchor="_Toc85553708" w:history="1">
            <w:r w:rsidR="00F463C0" w:rsidRPr="002B4B33">
              <w:rPr>
                <w:rStyle w:val="Hyperlink"/>
                <w:noProof/>
              </w:rPr>
              <w:t>5.5</w:t>
            </w:r>
            <w:r w:rsidR="00F463C0">
              <w:rPr>
                <w:rFonts w:eastAsiaTheme="minorEastAsia"/>
                <w:noProof/>
                <w:lang w:eastAsia="en-AU"/>
              </w:rPr>
              <w:tab/>
            </w:r>
            <w:r w:rsidR="00F463C0" w:rsidRPr="002B4B33">
              <w:rPr>
                <w:rStyle w:val="Hyperlink"/>
                <w:noProof/>
              </w:rPr>
              <w:t>Moment</w:t>
            </w:r>
            <w:r w:rsidR="00F463C0">
              <w:rPr>
                <w:noProof/>
                <w:webHidden/>
              </w:rPr>
              <w:tab/>
            </w:r>
            <w:r w:rsidR="00F463C0">
              <w:rPr>
                <w:noProof/>
                <w:webHidden/>
              </w:rPr>
              <w:fldChar w:fldCharType="begin"/>
            </w:r>
            <w:r w:rsidR="00F463C0">
              <w:rPr>
                <w:noProof/>
                <w:webHidden/>
              </w:rPr>
              <w:instrText xml:space="preserve"> PAGEREF _Toc85553708 \h </w:instrText>
            </w:r>
            <w:r w:rsidR="00F463C0">
              <w:rPr>
                <w:noProof/>
                <w:webHidden/>
              </w:rPr>
            </w:r>
            <w:r w:rsidR="00F463C0">
              <w:rPr>
                <w:noProof/>
                <w:webHidden/>
              </w:rPr>
              <w:fldChar w:fldCharType="separate"/>
            </w:r>
            <w:r w:rsidR="00F463C0">
              <w:rPr>
                <w:noProof/>
                <w:webHidden/>
              </w:rPr>
              <w:t>26</w:t>
            </w:r>
            <w:r w:rsidR="00F463C0">
              <w:rPr>
                <w:noProof/>
                <w:webHidden/>
              </w:rPr>
              <w:fldChar w:fldCharType="end"/>
            </w:r>
          </w:hyperlink>
        </w:p>
        <w:p w14:paraId="17975C45" w14:textId="43596E43" w:rsidR="00F463C0" w:rsidRDefault="002A55B1">
          <w:pPr>
            <w:pStyle w:val="TOC3"/>
            <w:tabs>
              <w:tab w:val="left" w:pos="1320"/>
              <w:tab w:val="right" w:leader="dot" w:pos="9016"/>
            </w:tabs>
            <w:rPr>
              <w:rFonts w:eastAsiaTheme="minorEastAsia"/>
              <w:noProof/>
              <w:lang w:eastAsia="en-AU"/>
            </w:rPr>
          </w:pPr>
          <w:hyperlink w:anchor="_Toc85553709" w:history="1">
            <w:r w:rsidR="00F463C0" w:rsidRPr="002B4B33">
              <w:rPr>
                <w:rStyle w:val="Hyperlink"/>
                <w:noProof/>
              </w:rPr>
              <w:t>5.5.1</w:t>
            </w:r>
            <w:r w:rsidR="00F463C0">
              <w:rPr>
                <w:rFonts w:eastAsiaTheme="minorEastAsia"/>
                <w:noProof/>
                <w:lang w:eastAsia="en-AU"/>
              </w:rPr>
              <w:tab/>
            </w:r>
            <w:r w:rsidR="00F463C0" w:rsidRPr="002B4B33">
              <w:rPr>
                <w:rStyle w:val="Hyperlink"/>
                <w:noProof/>
              </w:rPr>
              <w:t>Joint A</w:t>
            </w:r>
            <w:r w:rsidR="00F463C0">
              <w:rPr>
                <w:noProof/>
                <w:webHidden/>
              </w:rPr>
              <w:tab/>
            </w:r>
            <w:r w:rsidR="00F463C0">
              <w:rPr>
                <w:noProof/>
                <w:webHidden/>
              </w:rPr>
              <w:fldChar w:fldCharType="begin"/>
            </w:r>
            <w:r w:rsidR="00F463C0">
              <w:rPr>
                <w:noProof/>
                <w:webHidden/>
              </w:rPr>
              <w:instrText xml:space="preserve"> PAGEREF _Toc85553709 \h </w:instrText>
            </w:r>
            <w:r w:rsidR="00F463C0">
              <w:rPr>
                <w:noProof/>
                <w:webHidden/>
              </w:rPr>
            </w:r>
            <w:r w:rsidR="00F463C0">
              <w:rPr>
                <w:noProof/>
                <w:webHidden/>
              </w:rPr>
              <w:fldChar w:fldCharType="separate"/>
            </w:r>
            <w:r w:rsidR="00F463C0">
              <w:rPr>
                <w:noProof/>
                <w:webHidden/>
              </w:rPr>
              <w:t>27</w:t>
            </w:r>
            <w:r w:rsidR="00F463C0">
              <w:rPr>
                <w:noProof/>
                <w:webHidden/>
              </w:rPr>
              <w:fldChar w:fldCharType="end"/>
            </w:r>
          </w:hyperlink>
        </w:p>
        <w:p w14:paraId="24BB908B" w14:textId="673E4DF9" w:rsidR="00F463C0" w:rsidRDefault="002A55B1">
          <w:pPr>
            <w:pStyle w:val="TOC3"/>
            <w:tabs>
              <w:tab w:val="left" w:pos="1320"/>
              <w:tab w:val="right" w:leader="dot" w:pos="9016"/>
            </w:tabs>
            <w:rPr>
              <w:rFonts w:eastAsiaTheme="minorEastAsia"/>
              <w:noProof/>
              <w:lang w:eastAsia="en-AU"/>
            </w:rPr>
          </w:pPr>
          <w:hyperlink w:anchor="_Toc85553710" w:history="1">
            <w:r w:rsidR="00F463C0" w:rsidRPr="002B4B33">
              <w:rPr>
                <w:rStyle w:val="Hyperlink"/>
                <w:noProof/>
              </w:rPr>
              <w:t>5.5.2</w:t>
            </w:r>
            <w:r w:rsidR="00F463C0">
              <w:rPr>
                <w:rFonts w:eastAsiaTheme="minorEastAsia"/>
                <w:noProof/>
                <w:lang w:eastAsia="en-AU"/>
              </w:rPr>
              <w:tab/>
            </w:r>
            <w:r w:rsidR="00F463C0" w:rsidRPr="002B4B33">
              <w:rPr>
                <w:rStyle w:val="Hyperlink"/>
                <w:noProof/>
              </w:rPr>
              <w:t>Joint B</w:t>
            </w:r>
            <w:r w:rsidR="00F463C0">
              <w:rPr>
                <w:noProof/>
                <w:webHidden/>
              </w:rPr>
              <w:tab/>
            </w:r>
            <w:r w:rsidR="00F463C0">
              <w:rPr>
                <w:noProof/>
                <w:webHidden/>
              </w:rPr>
              <w:fldChar w:fldCharType="begin"/>
            </w:r>
            <w:r w:rsidR="00F463C0">
              <w:rPr>
                <w:noProof/>
                <w:webHidden/>
              </w:rPr>
              <w:instrText xml:space="preserve"> PAGEREF _Toc85553710 \h </w:instrText>
            </w:r>
            <w:r w:rsidR="00F463C0">
              <w:rPr>
                <w:noProof/>
                <w:webHidden/>
              </w:rPr>
            </w:r>
            <w:r w:rsidR="00F463C0">
              <w:rPr>
                <w:noProof/>
                <w:webHidden/>
              </w:rPr>
              <w:fldChar w:fldCharType="separate"/>
            </w:r>
            <w:r w:rsidR="00F463C0">
              <w:rPr>
                <w:noProof/>
                <w:webHidden/>
              </w:rPr>
              <w:t>27</w:t>
            </w:r>
            <w:r w:rsidR="00F463C0">
              <w:rPr>
                <w:noProof/>
                <w:webHidden/>
              </w:rPr>
              <w:fldChar w:fldCharType="end"/>
            </w:r>
          </w:hyperlink>
        </w:p>
        <w:p w14:paraId="4AA4F74B" w14:textId="63E290DC" w:rsidR="00F463C0" w:rsidRDefault="002A55B1">
          <w:pPr>
            <w:pStyle w:val="TOC3"/>
            <w:tabs>
              <w:tab w:val="left" w:pos="1320"/>
              <w:tab w:val="right" w:leader="dot" w:pos="9016"/>
            </w:tabs>
            <w:rPr>
              <w:rFonts w:eastAsiaTheme="minorEastAsia"/>
              <w:noProof/>
              <w:lang w:eastAsia="en-AU"/>
            </w:rPr>
          </w:pPr>
          <w:hyperlink w:anchor="_Toc85553711" w:history="1">
            <w:r w:rsidR="00F463C0" w:rsidRPr="002B4B33">
              <w:rPr>
                <w:rStyle w:val="Hyperlink"/>
                <w:noProof/>
              </w:rPr>
              <w:t>5.5.3</w:t>
            </w:r>
            <w:r w:rsidR="00F463C0">
              <w:rPr>
                <w:rFonts w:eastAsiaTheme="minorEastAsia"/>
                <w:noProof/>
                <w:lang w:eastAsia="en-AU"/>
              </w:rPr>
              <w:tab/>
            </w:r>
            <w:r w:rsidR="00F463C0" w:rsidRPr="002B4B33">
              <w:rPr>
                <w:rStyle w:val="Hyperlink"/>
                <w:noProof/>
              </w:rPr>
              <w:t>Joint C</w:t>
            </w:r>
            <w:r w:rsidR="00F463C0">
              <w:rPr>
                <w:noProof/>
                <w:webHidden/>
              </w:rPr>
              <w:tab/>
            </w:r>
            <w:r w:rsidR="00F463C0">
              <w:rPr>
                <w:noProof/>
                <w:webHidden/>
              </w:rPr>
              <w:fldChar w:fldCharType="begin"/>
            </w:r>
            <w:r w:rsidR="00F463C0">
              <w:rPr>
                <w:noProof/>
                <w:webHidden/>
              </w:rPr>
              <w:instrText xml:space="preserve"> PAGEREF _Toc85553711 \h </w:instrText>
            </w:r>
            <w:r w:rsidR="00F463C0">
              <w:rPr>
                <w:noProof/>
                <w:webHidden/>
              </w:rPr>
            </w:r>
            <w:r w:rsidR="00F463C0">
              <w:rPr>
                <w:noProof/>
                <w:webHidden/>
              </w:rPr>
              <w:fldChar w:fldCharType="separate"/>
            </w:r>
            <w:r w:rsidR="00F463C0">
              <w:rPr>
                <w:noProof/>
                <w:webHidden/>
              </w:rPr>
              <w:t>28</w:t>
            </w:r>
            <w:r w:rsidR="00F463C0">
              <w:rPr>
                <w:noProof/>
                <w:webHidden/>
              </w:rPr>
              <w:fldChar w:fldCharType="end"/>
            </w:r>
          </w:hyperlink>
        </w:p>
        <w:p w14:paraId="35AFC712" w14:textId="2C7C37BA" w:rsidR="00F463C0" w:rsidRDefault="002A55B1">
          <w:pPr>
            <w:pStyle w:val="TOC3"/>
            <w:tabs>
              <w:tab w:val="left" w:pos="1320"/>
              <w:tab w:val="right" w:leader="dot" w:pos="9016"/>
            </w:tabs>
            <w:rPr>
              <w:rFonts w:eastAsiaTheme="minorEastAsia"/>
              <w:noProof/>
              <w:lang w:eastAsia="en-AU"/>
            </w:rPr>
          </w:pPr>
          <w:hyperlink w:anchor="_Toc85553712" w:history="1">
            <w:r w:rsidR="00F463C0" w:rsidRPr="002B4B33">
              <w:rPr>
                <w:rStyle w:val="Hyperlink"/>
                <w:noProof/>
              </w:rPr>
              <w:t>5.5.4</w:t>
            </w:r>
            <w:r w:rsidR="00F463C0">
              <w:rPr>
                <w:rFonts w:eastAsiaTheme="minorEastAsia"/>
                <w:noProof/>
                <w:lang w:eastAsia="en-AU"/>
              </w:rPr>
              <w:tab/>
            </w:r>
            <w:r w:rsidR="00F463C0" w:rsidRPr="002B4B33">
              <w:rPr>
                <w:rStyle w:val="Hyperlink"/>
                <w:noProof/>
              </w:rPr>
              <w:t>Joint D</w:t>
            </w:r>
            <w:r w:rsidR="00F463C0">
              <w:rPr>
                <w:noProof/>
                <w:webHidden/>
              </w:rPr>
              <w:tab/>
            </w:r>
            <w:r w:rsidR="00F463C0">
              <w:rPr>
                <w:noProof/>
                <w:webHidden/>
              </w:rPr>
              <w:fldChar w:fldCharType="begin"/>
            </w:r>
            <w:r w:rsidR="00F463C0">
              <w:rPr>
                <w:noProof/>
                <w:webHidden/>
              </w:rPr>
              <w:instrText xml:space="preserve"> PAGEREF _Toc85553712 \h </w:instrText>
            </w:r>
            <w:r w:rsidR="00F463C0">
              <w:rPr>
                <w:noProof/>
                <w:webHidden/>
              </w:rPr>
            </w:r>
            <w:r w:rsidR="00F463C0">
              <w:rPr>
                <w:noProof/>
                <w:webHidden/>
              </w:rPr>
              <w:fldChar w:fldCharType="separate"/>
            </w:r>
            <w:r w:rsidR="00F463C0">
              <w:rPr>
                <w:noProof/>
                <w:webHidden/>
              </w:rPr>
              <w:t>28</w:t>
            </w:r>
            <w:r w:rsidR="00F463C0">
              <w:rPr>
                <w:noProof/>
                <w:webHidden/>
              </w:rPr>
              <w:fldChar w:fldCharType="end"/>
            </w:r>
          </w:hyperlink>
        </w:p>
        <w:p w14:paraId="3374DAAD" w14:textId="3D61822B" w:rsidR="00F463C0" w:rsidRDefault="002A55B1">
          <w:pPr>
            <w:pStyle w:val="TOC3"/>
            <w:tabs>
              <w:tab w:val="left" w:pos="1320"/>
              <w:tab w:val="right" w:leader="dot" w:pos="9016"/>
            </w:tabs>
            <w:rPr>
              <w:rFonts w:eastAsiaTheme="minorEastAsia"/>
              <w:noProof/>
              <w:lang w:eastAsia="en-AU"/>
            </w:rPr>
          </w:pPr>
          <w:hyperlink w:anchor="_Toc85553713" w:history="1">
            <w:r w:rsidR="00F463C0" w:rsidRPr="002B4B33">
              <w:rPr>
                <w:rStyle w:val="Hyperlink"/>
                <w:noProof/>
              </w:rPr>
              <w:t>5.5.5</w:t>
            </w:r>
            <w:r w:rsidR="00F463C0">
              <w:rPr>
                <w:rFonts w:eastAsiaTheme="minorEastAsia"/>
                <w:noProof/>
                <w:lang w:eastAsia="en-AU"/>
              </w:rPr>
              <w:tab/>
            </w:r>
            <w:r w:rsidR="00F463C0" w:rsidRPr="002B4B33">
              <w:rPr>
                <w:rStyle w:val="Hyperlink"/>
                <w:noProof/>
              </w:rPr>
              <w:t>Joint E</w:t>
            </w:r>
            <w:r w:rsidR="00F463C0">
              <w:rPr>
                <w:noProof/>
                <w:webHidden/>
              </w:rPr>
              <w:tab/>
            </w:r>
            <w:r w:rsidR="00F463C0">
              <w:rPr>
                <w:noProof/>
                <w:webHidden/>
              </w:rPr>
              <w:fldChar w:fldCharType="begin"/>
            </w:r>
            <w:r w:rsidR="00F463C0">
              <w:rPr>
                <w:noProof/>
                <w:webHidden/>
              </w:rPr>
              <w:instrText xml:space="preserve"> PAGEREF _Toc85553713 \h </w:instrText>
            </w:r>
            <w:r w:rsidR="00F463C0">
              <w:rPr>
                <w:noProof/>
                <w:webHidden/>
              </w:rPr>
            </w:r>
            <w:r w:rsidR="00F463C0">
              <w:rPr>
                <w:noProof/>
                <w:webHidden/>
              </w:rPr>
              <w:fldChar w:fldCharType="separate"/>
            </w:r>
            <w:r w:rsidR="00F463C0">
              <w:rPr>
                <w:noProof/>
                <w:webHidden/>
              </w:rPr>
              <w:t>29</w:t>
            </w:r>
            <w:r w:rsidR="00F463C0">
              <w:rPr>
                <w:noProof/>
                <w:webHidden/>
              </w:rPr>
              <w:fldChar w:fldCharType="end"/>
            </w:r>
          </w:hyperlink>
        </w:p>
        <w:p w14:paraId="24F5F039" w14:textId="468C69CD" w:rsidR="00F463C0" w:rsidRDefault="002A55B1">
          <w:pPr>
            <w:pStyle w:val="TOC3"/>
            <w:tabs>
              <w:tab w:val="left" w:pos="1320"/>
              <w:tab w:val="right" w:leader="dot" w:pos="9016"/>
            </w:tabs>
            <w:rPr>
              <w:rFonts w:eastAsiaTheme="minorEastAsia"/>
              <w:noProof/>
              <w:lang w:eastAsia="en-AU"/>
            </w:rPr>
          </w:pPr>
          <w:hyperlink w:anchor="_Toc85553714" w:history="1">
            <w:r w:rsidR="00F463C0" w:rsidRPr="002B4B33">
              <w:rPr>
                <w:rStyle w:val="Hyperlink"/>
                <w:noProof/>
              </w:rPr>
              <w:t>5.5.6</w:t>
            </w:r>
            <w:r w:rsidR="00F463C0">
              <w:rPr>
                <w:rFonts w:eastAsiaTheme="minorEastAsia"/>
                <w:noProof/>
                <w:lang w:eastAsia="en-AU"/>
              </w:rPr>
              <w:tab/>
            </w:r>
            <w:r w:rsidR="00F463C0" w:rsidRPr="002B4B33">
              <w:rPr>
                <w:rStyle w:val="Hyperlink"/>
                <w:noProof/>
              </w:rPr>
              <w:t>Joint F</w:t>
            </w:r>
            <w:r w:rsidR="00F463C0">
              <w:rPr>
                <w:noProof/>
                <w:webHidden/>
              </w:rPr>
              <w:tab/>
            </w:r>
            <w:r w:rsidR="00F463C0">
              <w:rPr>
                <w:noProof/>
                <w:webHidden/>
              </w:rPr>
              <w:fldChar w:fldCharType="begin"/>
            </w:r>
            <w:r w:rsidR="00F463C0">
              <w:rPr>
                <w:noProof/>
                <w:webHidden/>
              </w:rPr>
              <w:instrText xml:space="preserve"> PAGEREF _Toc85553714 \h </w:instrText>
            </w:r>
            <w:r w:rsidR="00F463C0">
              <w:rPr>
                <w:noProof/>
                <w:webHidden/>
              </w:rPr>
            </w:r>
            <w:r w:rsidR="00F463C0">
              <w:rPr>
                <w:noProof/>
                <w:webHidden/>
              </w:rPr>
              <w:fldChar w:fldCharType="separate"/>
            </w:r>
            <w:r w:rsidR="00F463C0">
              <w:rPr>
                <w:noProof/>
                <w:webHidden/>
              </w:rPr>
              <w:t>29</w:t>
            </w:r>
            <w:r w:rsidR="00F463C0">
              <w:rPr>
                <w:noProof/>
                <w:webHidden/>
              </w:rPr>
              <w:fldChar w:fldCharType="end"/>
            </w:r>
          </w:hyperlink>
        </w:p>
        <w:p w14:paraId="0A0D783A" w14:textId="245E46ED" w:rsidR="00F463C0" w:rsidRDefault="002A55B1">
          <w:pPr>
            <w:pStyle w:val="TOC3"/>
            <w:tabs>
              <w:tab w:val="left" w:pos="1320"/>
              <w:tab w:val="right" w:leader="dot" w:pos="9016"/>
            </w:tabs>
            <w:rPr>
              <w:rFonts w:eastAsiaTheme="minorEastAsia"/>
              <w:noProof/>
              <w:lang w:eastAsia="en-AU"/>
            </w:rPr>
          </w:pPr>
          <w:hyperlink w:anchor="_Toc85553715" w:history="1">
            <w:r w:rsidR="00F463C0" w:rsidRPr="002B4B33">
              <w:rPr>
                <w:rStyle w:val="Hyperlink"/>
                <w:noProof/>
              </w:rPr>
              <w:t>5.5.7</w:t>
            </w:r>
            <w:r w:rsidR="00F463C0">
              <w:rPr>
                <w:rFonts w:eastAsiaTheme="minorEastAsia"/>
                <w:noProof/>
                <w:lang w:eastAsia="en-AU"/>
              </w:rPr>
              <w:tab/>
            </w:r>
            <w:r w:rsidR="00F463C0" w:rsidRPr="002B4B33">
              <w:rPr>
                <w:rStyle w:val="Hyperlink"/>
                <w:noProof/>
              </w:rPr>
              <w:t>Joint G</w:t>
            </w:r>
            <w:r w:rsidR="00F463C0">
              <w:rPr>
                <w:noProof/>
                <w:webHidden/>
              </w:rPr>
              <w:tab/>
            </w:r>
            <w:r w:rsidR="00F463C0">
              <w:rPr>
                <w:noProof/>
                <w:webHidden/>
              </w:rPr>
              <w:fldChar w:fldCharType="begin"/>
            </w:r>
            <w:r w:rsidR="00F463C0">
              <w:rPr>
                <w:noProof/>
                <w:webHidden/>
              </w:rPr>
              <w:instrText xml:space="preserve"> PAGEREF _Toc85553715 \h </w:instrText>
            </w:r>
            <w:r w:rsidR="00F463C0">
              <w:rPr>
                <w:noProof/>
                <w:webHidden/>
              </w:rPr>
            </w:r>
            <w:r w:rsidR="00F463C0">
              <w:rPr>
                <w:noProof/>
                <w:webHidden/>
              </w:rPr>
              <w:fldChar w:fldCharType="separate"/>
            </w:r>
            <w:r w:rsidR="00F463C0">
              <w:rPr>
                <w:noProof/>
                <w:webHidden/>
              </w:rPr>
              <w:t>30</w:t>
            </w:r>
            <w:r w:rsidR="00F463C0">
              <w:rPr>
                <w:noProof/>
                <w:webHidden/>
              </w:rPr>
              <w:fldChar w:fldCharType="end"/>
            </w:r>
          </w:hyperlink>
        </w:p>
        <w:p w14:paraId="41CA016B" w14:textId="5FF91CB9" w:rsidR="00F463C0" w:rsidRDefault="002A55B1">
          <w:pPr>
            <w:pStyle w:val="TOC3"/>
            <w:tabs>
              <w:tab w:val="left" w:pos="1320"/>
              <w:tab w:val="right" w:leader="dot" w:pos="9016"/>
            </w:tabs>
            <w:rPr>
              <w:rFonts w:eastAsiaTheme="minorEastAsia"/>
              <w:noProof/>
              <w:lang w:eastAsia="en-AU"/>
            </w:rPr>
          </w:pPr>
          <w:hyperlink w:anchor="_Toc85553716" w:history="1">
            <w:r w:rsidR="00F463C0" w:rsidRPr="002B4B33">
              <w:rPr>
                <w:rStyle w:val="Hyperlink"/>
                <w:noProof/>
              </w:rPr>
              <w:t>5.5.8</w:t>
            </w:r>
            <w:r w:rsidR="00F463C0">
              <w:rPr>
                <w:rFonts w:eastAsiaTheme="minorEastAsia"/>
                <w:noProof/>
                <w:lang w:eastAsia="en-AU"/>
              </w:rPr>
              <w:tab/>
            </w:r>
            <w:r w:rsidR="00F463C0" w:rsidRPr="002B4B33">
              <w:rPr>
                <w:rStyle w:val="Hyperlink"/>
                <w:noProof/>
              </w:rPr>
              <w:t>Joint H</w:t>
            </w:r>
            <w:r w:rsidR="00F463C0">
              <w:rPr>
                <w:noProof/>
                <w:webHidden/>
              </w:rPr>
              <w:tab/>
            </w:r>
            <w:r w:rsidR="00F463C0">
              <w:rPr>
                <w:noProof/>
                <w:webHidden/>
              </w:rPr>
              <w:fldChar w:fldCharType="begin"/>
            </w:r>
            <w:r w:rsidR="00F463C0">
              <w:rPr>
                <w:noProof/>
                <w:webHidden/>
              </w:rPr>
              <w:instrText xml:space="preserve"> PAGEREF _Toc85553716 \h </w:instrText>
            </w:r>
            <w:r w:rsidR="00F463C0">
              <w:rPr>
                <w:noProof/>
                <w:webHidden/>
              </w:rPr>
            </w:r>
            <w:r w:rsidR="00F463C0">
              <w:rPr>
                <w:noProof/>
                <w:webHidden/>
              </w:rPr>
              <w:fldChar w:fldCharType="separate"/>
            </w:r>
            <w:r w:rsidR="00F463C0">
              <w:rPr>
                <w:noProof/>
                <w:webHidden/>
              </w:rPr>
              <w:t>30</w:t>
            </w:r>
            <w:r w:rsidR="00F463C0">
              <w:rPr>
                <w:noProof/>
                <w:webHidden/>
              </w:rPr>
              <w:fldChar w:fldCharType="end"/>
            </w:r>
          </w:hyperlink>
        </w:p>
        <w:p w14:paraId="7DA5301F" w14:textId="06CBAB44" w:rsidR="00F463C0" w:rsidRDefault="002A55B1">
          <w:pPr>
            <w:pStyle w:val="TOC2"/>
            <w:tabs>
              <w:tab w:val="left" w:pos="880"/>
              <w:tab w:val="right" w:leader="dot" w:pos="9016"/>
            </w:tabs>
            <w:rPr>
              <w:rFonts w:eastAsiaTheme="minorEastAsia"/>
              <w:noProof/>
              <w:lang w:eastAsia="en-AU"/>
            </w:rPr>
          </w:pPr>
          <w:hyperlink w:anchor="_Toc85553717" w:history="1">
            <w:r w:rsidR="00F463C0" w:rsidRPr="002B4B33">
              <w:rPr>
                <w:rStyle w:val="Hyperlink"/>
                <w:noProof/>
              </w:rPr>
              <w:t>5.6</w:t>
            </w:r>
            <w:r w:rsidR="00F463C0">
              <w:rPr>
                <w:rFonts w:eastAsiaTheme="minorEastAsia"/>
                <w:noProof/>
                <w:lang w:eastAsia="en-AU"/>
              </w:rPr>
              <w:tab/>
            </w:r>
            <w:r w:rsidR="00F463C0" w:rsidRPr="002B4B33">
              <w:rPr>
                <w:rStyle w:val="Hyperlink"/>
                <w:noProof/>
              </w:rPr>
              <w:t>Calculating Constants</w:t>
            </w:r>
            <w:r w:rsidR="00F463C0">
              <w:rPr>
                <w:noProof/>
                <w:webHidden/>
              </w:rPr>
              <w:tab/>
            </w:r>
            <w:r w:rsidR="00F463C0">
              <w:rPr>
                <w:noProof/>
                <w:webHidden/>
              </w:rPr>
              <w:fldChar w:fldCharType="begin"/>
            </w:r>
            <w:r w:rsidR="00F463C0">
              <w:rPr>
                <w:noProof/>
                <w:webHidden/>
              </w:rPr>
              <w:instrText xml:space="preserve"> PAGEREF _Toc85553717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453415B0" w14:textId="317A64C5" w:rsidR="00F463C0" w:rsidRDefault="002A55B1">
          <w:pPr>
            <w:pStyle w:val="TOC3"/>
            <w:tabs>
              <w:tab w:val="left" w:pos="1320"/>
              <w:tab w:val="right" w:leader="dot" w:pos="9016"/>
            </w:tabs>
            <w:rPr>
              <w:rFonts w:eastAsiaTheme="minorEastAsia"/>
              <w:noProof/>
              <w:lang w:eastAsia="en-AU"/>
            </w:rPr>
          </w:pPr>
          <w:hyperlink w:anchor="_Toc85553718" w:history="1">
            <w:r w:rsidR="00F463C0" w:rsidRPr="002B4B33">
              <w:rPr>
                <w:rStyle w:val="Hyperlink"/>
                <w:noProof/>
              </w:rPr>
              <w:t>5.6.1</w:t>
            </w:r>
            <w:r w:rsidR="00F463C0">
              <w:rPr>
                <w:rFonts w:eastAsiaTheme="minorEastAsia"/>
                <w:noProof/>
                <w:lang w:eastAsia="en-AU"/>
              </w:rPr>
              <w:tab/>
            </w:r>
            <w:r w:rsidR="00F463C0" w:rsidRPr="002B4B33">
              <w:rPr>
                <w:rStyle w:val="Hyperlink"/>
                <w:noProof/>
              </w:rPr>
              <w:t>Masses</w:t>
            </w:r>
            <w:r w:rsidR="00F463C0">
              <w:rPr>
                <w:noProof/>
                <w:webHidden/>
              </w:rPr>
              <w:tab/>
            </w:r>
            <w:r w:rsidR="00F463C0">
              <w:rPr>
                <w:noProof/>
                <w:webHidden/>
              </w:rPr>
              <w:fldChar w:fldCharType="begin"/>
            </w:r>
            <w:r w:rsidR="00F463C0">
              <w:rPr>
                <w:noProof/>
                <w:webHidden/>
              </w:rPr>
              <w:instrText xml:space="preserve"> PAGEREF _Toc85553718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7A30E7A9" w14:textId="563CBB44" w:rsidR="00F463C0" w:rsidRDefault="002A55B1">
          <w:pPr>
            <w:pStyle w:val="TOC3"/>
            <w:tabs>
              <w:tab w:val="left" w:pos="1320"/>
              <w:tab w:val="right" w:leader="dot" w:pos="9016"/>
            </w:tabs>
            <w:rPr>
              <w:rFonts w:eastAsiaTheme="minorEastAsia"/>
              <w:noProof/>
              <w:lang w:eastAsia="en-AU"/>
            </w:rPr>
          </w:pPr>
          <w:hyperlink w:anchor="_Toc85553719" w:history="1">
            <w:r w:rsidR="00F463C0" w:rsidRPr="002B4B33">
              <w:rPr>
                <w:rStyle w:val="Hyperlink"/>
                <w:noProof/>
              </w:rPr>
              <w:t>5.6.2</w:t>
            </w:r>
            <w:r w:rsidR="00F463C0">
              <w:rPr>
                <w:rFonts w:eastAsiaTheme="minorEastAsia"/>
                <w:noProof/>
                <w:lang w:eastAsia="en-AU"/>
              </w:rPr>
              <w:tab/>
            </w:r>
            <w:r w:rsidR="00F463C0" w:rsidRPr="002B4B33">
              <w:rPr>
                <w:rStyle w:val="Hyperlink"/>
                <w:noProof/>
              </w:rPr>
              <w:t>Reaction Forces</w:t>
            </w:r>
            <w:r w:rsidR="00F463C0">
              <w:rPr>
                <w:noProof/>
                <w:webHidden/>
              </w:rPr>
              <w:tab/>
            </w:r>
            <w:r w:rsidR="00F463C0">
              <w:rPr>
                <w:noProof/>
                <w:webHidden/>
              </w:rPr>
              <w:fldChar w:fldCharType="begin"/>
            </w:r>
            <w:r w:rsidR="00F463C0">
              <w:rPr>
                <w:noProof/>
                <w:webHidden/>
              </w:rPr>
              <w:instrText xml:space="preserve"> PAGEREF _Toc85553719 \h </w:instrText>
            </w:r>
            <w:r w:rsidR="00F463C0">
              <w:rPr>
                <w:noProof/>
                <w:webHidden/>
              </w:rPr>
            </w:r>
            <w:r w:rsidR="00F463C0">
              <w:rPr>
                <w:noProof/>
                <w:webHidden/>
              </w:rPr>
              <w:fldChar w:fldCharType="separate"/>
            </w:r>
            <w:r w:rsidR="00F463C0">
              <w:rPr>
                <w:noProof/>
                <w:webHidden/>
              </w:rPr>
              <w:t>31</w:t>
            </w:r>
            <w:r w:rsidR="00F463C0">
              <w:rPr>
                <w:noProof/>
                <w:webHidden/>
              </w:rPr>
              <w:fldChar w:fldCharType="end"/>
            </w:r>
          </w:hyperlink>
        </w:p>
        <w:p w14:paraId="41343FB9" w14:textId="0869B2D8" w:rsidR="00F463C0" w:rsidRDefault="002A55B1">
          <w:pPr>
            <w:pStyle w:val="TOC2"/>
            <w:tabs>
              <w:tab w:val="left" w:pos="880"/>
              <w:tab w:val="right" w:leader="dot" w:pos="9016"/>
            </w:tabs>
            <w:rPr>
              <w:rFonts w:eastAsiaTheme="minorEastAsia"/>
              <w:noProof/>
              <w:lang w:eastAsia="en-AU"/>
            </w:rPr>
          </w:pPr>
          <w:hyperlink w:anchor="_Toc85553720" w:history="1">
            <w:r w:rsidR="00F463C0" w:rsidRPr="002B4B33">
              <w:rPr>
                <w:rStyle w:val="Hyperlink"/>
                <w:noProof/>
              </w:rPr>
              <w:t>5.7</w:t>
            </w:r>
            <w:r w:rsidR="00F463C0">
              <w:rPr>
                <w:rFonts w:eastAsiaTheme="minorEastAsia"/>
                <w:noProof/>
                <w:lang w:eastAsia="en-AU"/>
              </w:rPr>
              <w:tab/>
            </w:r>
            <w:r w:rsidR="00F463C0" w:rsidRPr="002B4B33">
              <w:rPr>
                <w:rStyle w:val="Hyperlink"/>
                <w:noProof/>
              </w:rPr>
              <w:t>Centre of Gravity Data</w:t>
            </w:r>
            <w:r w:rsidR="00F463C0">
              <w:rPr>
                <w:noProof/>
                <w:webHidden/>
              </w:rPr>
              <w:tab/>
            </w:r>
            <w:r w:rsidR="00F463C0">
              <w:rPr>
                <w:noProof/>
                <w:webHidden/>
              </w:rPr>
              <w:fldChar w:fldCharType="begin"/>
            </w:r>
            <w:r w:rsidR="00F463C0">
              <w:rPr>
                <w:noProof/>
                <w:webHidden/>
              </w:rPr>
              <w:instrText xml:space="preserve"> PAGEREF _Toc85553720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0C7D6378" w14:textId="6BD25F11" w:rsidR="00F463C0" w:rsidRDefault="002A55B1">
          <w:pPr>
            <w:pStyle w:val="TOC3"/>
            <w:tabs>
              <w:tab w:val="left" w:pos="1320"/>
              <w:tab w:val="right" w:leader="dot" w:pos="9016"/>
            </w:tabs>
            <w:rPr>
              <w:rFonts w:eastAsiaTheme="minorEastAsia"/>
              <w:noProof/>
              <w:lang w:eastAsia="en-AU"/>
            </w:rPr>
          </w:pPr>
          <w:hyperlink w:anchor="_Toc85553721" w:history="1">
            <w:r w:rsidR="00F463C0" w:rsidRPr="002B4B33">
              <w:rPr>
                <w:rStyle w:val="Hyperlink"/>
                <w:noProof/>
              </w:rPr>
              <w:t>5.7.1</w:t>
            </w:r>
            <w:r w:rsidR="00F463C0">
              <w:rPr>
                <w:rFonts w:eastAsiaTheme="minorEastAsia"/>
                <w:noProof/>
                <w:lang w:eastAsia="en-AU"/>
              </w:rPr>
              <w:tab/>
            </w:r>
            <w:r w:rsidR="00F463C0" w:rsidRPr="002B4B33">
              <w:rPr>
                <w:rStyle w:val="Hyperlink"/>
                <w:noProof/>
              </w:rPr>
              <w:t>General CoG for exoskeleton</w:t>
            </w:r>
            <w:r w:rsidR="00F463C0">
              <w:rPr>
                <w:noProof/>
                <w:webHidden/>
              </w:rPr>
              <w:tab/>
            </w:r>
            <w:r w:rsidR="00F463C0">
              <w:rPr>
                <w:noProof/>
                <w:webHidden/>
              </w:rPr>
              <w:fldChar w:fldCharType="begin"/>
            </w:r>
            <w:r w:rsidR="00F463C0">
              <w:rPr>
                <w:noProof/>
                <w:webHidden/>
              </w:rPr>
              <w:instrText xml:space="preserve"> PAGEREF _Toc85553721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415D9C1B" w14:textId="595BECA4" w:rsidR="00F463C0" w:rsidRDefault="002A55B1">
          <w:pPr>
            <w:pStyle w:val="TOC3"/>
            <w:tabs>
              <w:tab w:val="left" w:pos="1320"/>
              <w:tab w:val="right" w:leader="dot" w:pos="9016"/>
            </w:tabs>
            <w:rPr>
              <w:rFonts w:eastAsiaTheme="minorEastAsia"/>
              <w:noProof/>
              <w:lang w:eastAsia="en-AU"/>
            </w:rPr>
          </w:pPr>
          <w:hyperlink w:anchor="_Toc85553722" w:history="1">
            <w:r w:rsidR="00F463C0" w:rsidRPr="002B4B33">
              <w:rPr>
                <w:rStyle w:val="Hyperlink"/>
                <w:noProof/>
              </w:rPr>
              <w:t>5.7.2</w:t>
            </w:r>
            <w:r w:rsidR="00F463C0">
              <w:rPr>
                <w:rFonts w:eastAsiaTheme="minorEastAsia"/>
                <w:noProof/>
                <w:lang w:eastAsia="en-AU"/>
              </w:rPr>
              <w:tab/>
            </w:r>
            <w:r w:rsidR="00F463C0" w:rsidRPr="002B4B33">
              <w:rPr>
                <w:rStyle w:val="Hyperlink"/>
                <w:noProof/>
              </w:rPr>
              <w:t>Legs of pilot</w:t>
            </w:r>
            <w:r w:rsidR="00F463C0">
              <w:rPr>
                <w:noProof/>
                <w:webHidden/>
              </w:rPr>
              <w:tab/>
            </w:r>
            <w:r w:rsidR="00F463C0">
              <w:rPr>
                <w:noProof/>
                <w:webHidden/>
              </w:rPr>
              <w:fldChar w:fldCharType="begin"/>
            </w:r>
            <w:r w:rsidR="00F463C0">
              <w:rPr>
                <w:noProof/>
                <w:webHidden/>
              </w:rPr>
              <w:instrText xml:space="preserve"> PAGEREF _Toc85553722 \h </w:instrText>
            </w:r>
            <w:r w:rsidR="00F463C0">
              <w:rPr>
                <w:noProof/>
                <w:webHidden/>
              </w:rPr>
            </w:r>
            <w:r w:rsidR="00F463C0">
              <w:rPr>
                <w:noProof/>
                <w:webHidden/>
              </w:rPr>
              <w:fldChar w:fldCharType="separate"/>
            </w:r>
            <w:r w:rsidR="00F463C0">
              <w:rPr>
                <w:noProof/>
                <w:webHidden/>
              </w:rPr>
              <w:t>34</w:t>
            </w:r>
            <w:r w:rsidR="00F463C0">
              <w:rPr>
                <w:noProof/>
                <w:webHidden/>
              </w:rPr>
              <w:fldChar w:fldCharType="end"/>
            </w:r>
          </w:hyperlink>
        </w:p>
        <w:p w14:paraId="3F3A8369" w14:textId="7AF5367B" w:rsidR="00F463C0" w:rsidRDefault="002A55B1">
          <w:pPr>
            <w:pStyle w:val="TOC2"/>
            <w:tabs>
              <w:tab w:val="left" w:pos="880"/>
              <w:tab w:val="right" w:leader="dot" w:pos="9016"/>
            </w:tabs>
            <w:rPr>
              <w:rFonts w:eastAsiaTheme="minorEastAsia"/>
              <w:noProof/>
              <w:lang w:eastAsia="en-AU"/>
            </w:rPr>
          </w:pPr>
          <w:hyperlink w:anchor="_Toc85553723" w:history="1">
            <w:r w:rsidR="00F463C0" w:rsidRPr="002B4B33">
              <w:rPr>
                <w:rStyle w:val="Hyperlink"/>
                <w:noProof/>
              </w:rPr>
              <w:t>5.8</w:t>
            </w:r>
            <w:r w:rsidR="00F463C0">
              <w:rPr>
                <w:rFonts w:eastAsiaTheme="minorEastAsia"/>
                <w:noProof/>
                <w:lang w:eastAsia="en-AU"/>
              </w:rPr>
              <w:tab/>
            </w:r>
            <w:r w:rsidR="00F463C0" w:rsidRPr="002B4B33">
              <w:rPr>
                <w:rStyle w:val="Hyperlink"/>
                <w:noProof/>
              </w:rPr>
              <w:t>Stress and Fatigue</w:t>
            </w:r>
            <w:r w:rsidR="00F463C0">
              <w:rPr>
                <w:noProof/>
                <w:webHidden/>
              </w:rPr>
              <w:tab/>
            </w:r>
            <w:r w:rsidR="00F463C0">
              <w:rPr>
                <w:noProof/>
                <w:webHidden/>
              </w:rPr>
              <w:fldChar w:fldCharType="begin"/>
            </w:r>
            <w:r w:rsidR="00F463C0">
              <w:rPr>
                <w:noProof/>
                <w:webHidden/>
              </w:rPr>
              <w:instrText xml:space="preserve"> PAGEREF _Toc85553723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42D0378C" w14:textId="62AA8CAA" w:rsidR="00F463C0" w:rsidRDefault="002A55B1">
          <w:pPr>
            <w:pStyle w:val="TOC1"/>
            <w:tabs>
              <w:tab w:val="left" w:pos="440"/>
              <w:tab w:val="right" w:leader="dot" w:pos="9016"/>
            </w:tabs>
            <w:rPr>
              <w:rFonts w:eastAsiaTheme="minorEastAsia"/>
              <w:noProof/>
              <w:lang w:eastAsia="en-AU"/>
            </w:rPr>
          </w:pPr>
          <w:hyperlink w:anchor="_Toc85553724" w:history="1">
            <w:r w:rsidR="00F463C0" w:rsidRPr="002B4B33">
              <w:rPr>
                <w:rStyle w:val="Hyperlink"/>
                <w:noProof/>
              </w:rPr>
              <w:t>6</w:t>
            </w:r>
            <w:r w:rsidR="00F463C0">
              <w:rPr>
                <w:rFonts w:eastAsiaTheme="minorEastAsia"/>
                <w:noProof/>
                <w:lang w:eastAsia="en-AU"/>
              </w:rPr>
              <w:tab/>
            </w:r>
            <w:r w:rsidR="00F463C0" w:rsidRPr="002B4B33">
              <w:rPr>
                <w:rStyle w:val="Hyperlink"/>
                <w:noProof/>
              </w:rPr>
              <w:t>FEA calculations</w:t>
            </w:r>
            <w:r w:rsidR="00F463C0">
              <w:rPr>
                <w:noProof/>
                <w:webHidden/>
              </w:rPr>
              <w:tab/>
            </w:r>
            <w:r w:rsidR="00F463C0">
              <w:rPr>
                <w:noProof/>
                <w:webHidden/>
              </w:rPr>
              <w:fldChar w:fldCharType="begin"/>
            </w:r>
            <w:r w:rsidR="00F463C0">
              <w:rPr>
                <w:noProof/>
                <w:webHidden/>
              </w:rPr>
              <w:instrText xml:space="preserve"> PAGEREF _Toc85553724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48EFDEFC" w14:textId="278BC25C" w:rsidR="00F463C0" w:rsidRDefault="002A55B1">
          <w:pPr>
            <w:pStyle w:val="TOC2"/>
            <w:tabs>
              <w:tab w:val="left" w:pos="880"/>
              <w:tab w:val="right" w:leader="dot" w:pos="9016"/>
            </w:tabs>
            <w:rPr>
              <w:rFonts w:eastAsiaTheme="minorEastAsia"/>
              <w:noProof/>
              <w:lang w:eastAsia="en-AU"/>
            </w:rPr>
          </w:pPr>
          <w:hyperlink w:anchor="_Toc85553725" w:history="1">
            <w:r w:rsidR="00F463C0" w:rsidRPr="002B4B33">
              <w:rPr>
                <w:rStyle w:val="Hyperlink"/>
                <w:noProof/>
              </w:rPr>
              <w:t>6.1</w:t>
            </w:r>
            <w:r w:rsidR="00F463C0">
              <w:rPr>
                <w:rFonts w:eastAsiaTheme="minorEastAsia"/>
                <w:noProof/>
                <w:lang w:eastAsia="en-AU"/>
              </w:rPr>
              <w:tab/>
            </w:r>
            <w:r w:rsidR="00F463C0" w:rsidRPr="002B4B33">
              <w:rPr>
                <w:rStyle w:val="Hyperlink"/>
                <w:noProof/>
              </w:rPr>
              <w:t>Calculations</w:t>
            </w:r>
            <w:r w:rsidR="00F463C0">
              <w:rPr>
                <w:noProof/>
                <w:webHidden/>
              </w:rPr>
              <w:tab/>
            </w:r>
            <w:r w:rsidR="00F463C0">
              <w:rPr>
                <w:noProof/>
                <w:webHidden/>
              </w:rPr>
              <w:fldChar w:fldCharType="begin"/>
            </w:r>
            <w:r w:rsidR="00F463C0">
              <w:rPr>
                <w:noProof/>
                <w:webHidden/>
              </w:rPr>
              <w:instrText xml:space="preserve"> PAGEREF _Toc85553725 \h </w:instrText>
            </w:r>
            <w:r w:rsidR="00F463C0">
              <w:rPr>
                <w:noProof/>
                <w:webHidden/>
              </w:rPr>
            </w:r>
            <w:r w:rsidR="00F463C0">
              <w:rPr>
                <w:noProof/>
                <w:webHidden/>
              </w:rPr>
              <w:fldChar w:fldCharType="separate"/>
            </w:r>
            <w:r w:rsidR="00F463C0">
              <w:rPr>
                <w:noProof/>
                <w:webHidden/>
              </w:rPr>
              <w:t>35</w:t>
            </w:r>
            <w:r w:rsidR="00F463C0">
              <w:rPr>
                <w:noProof/>
                <w:webHidden/>
              </w:rPr>
              <w:fldChar w:fldCharType="end"/>
            </w:r>
          </w:hyperlink>
        </w:p>
        <w:p w14:paraId="354A3D51" w14:textId="31F2B004" w:rsidR="00F463C0" w:rsidRDefault="002A55B1">
          <w:pPr>
            <w:pStyle w:val="TOC1"/>
            <w:tabs>
              <w:tab w:val="left" w:pos="440"/>
              <w:tab w:val="right" w:leader="dot" w:pos="9016"/>
            </w:tabs>
            <w:rPr>
              <w:rFonts w:eastAsiaTheme="minorEastAsia"/>
              <w:noProof/>
              <w:lang w:eastAsia="en-AU"/>
            </w:rPr>
          </w:pPr>
          <w:hyperlink w:anchor="_Toc85553726" w:history="1">
            <w:r w:rsidR="00F463C0" w:rsidRPr="002B4B33">
              <w:rPr>
                <w:rStyle w:val="Hyperlink"/>
                <w:noProof/>
              </w:rPr>
              <w:t>7</w:t>
            </w:r>
            <w:r w:rsidR="00F463C0">
              <w:rPr>
                <w:rFonts w:eastAsiaTheme="minorEastAsia"/>
                <w:noProof/>
                <w:lang w:eastAsia="en-AU"/>
              </w:rPr>
              <w:tab/>
            </w:r>
            <w:r w:rsidR="00F463C0" w:rsidRPr="002B4B33">
              <w:rPr>
                <w:rStyle w:val="Hyperlink"/>
                <w:noProof/>
              </w:rPr>
              <w:t>Discussion</w:t>
            </w:r>
            <w:r w:rsidR="00F463C0">
              <w:rPr>
                <w:noProof/>
                <w:webHidden/>
              </w:rPr>
              <w:tab/>
            </w:r>
            <w:r w:rsidR="00F463C0">
              <w:rPr>
                <w:noProof/>
                <w:webHidden/>
              </w:rPr>
              <w:fldChar w:fldCharType="begin"/>
            </w:r>
            <w:r w:rsidR="00F463C0">
              <w:rPr>
                <w:noProof/>
                <w:webHidden/>
              </w:rPr>
              <w:instrText xml:space="preserve"> PAGEREF _Toc85553726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7C1F291C" w14:textId="7D60B313" w:rsidR="00F463C0" w:rsidRDefault="002A55B1">
          <w:pPr>
            <w:pStyle w:val="TOC2"/>
            <w:tabs>
              <w:tab w:val="left" w:pos="880"/>
              <w:tab w:val="right" w:leader="dot" w:pos="9016"/>
            </w:tabs>
            <w:rPr>
              <w:rFonts w:eastAsiaTheme="minorEastAsia"/>
              <w:noProof/>
              <w:lang w:eastAsia="en-AU"/>
            </w:rPr>
          </w:pPr>
          <w:hyperlink w:anchor="_Toc85553727" w:history="1">
            <w:r w:rsidR="00F463C0" w:rsidRPr="002B4B33">
              <w:rPr>
                <w:rStyle w:val="Hyperlink"/>
                <w:noProof/>
              </w:rPr>
              <w:t>7.1</w:t>
            </w:r>
            <w:r w:rsidR="00F463C0">
              <w:rPr>
                <w:rFonts w:eastAsiaTheme="minorEastAsia"/>
                <w:noProof/>
                <w:lang w:eastAsia="en-AU"/>
              </w:rPr>
              <w:tab/>
            </w:r>
            <w:r w:rsidR="00F463C0" w:rsidRPr="002B4B33">
              <w:rPr>
                <w:rStyle w:val="Hyperlink"/>
                <w:noProof/>
              </w:rPr>
              <w:t>Moment at the motors</w:t>
            </w:r>
            <w:r w:rsidR="00F463C0">
              <w:rPr>
                <w:noProof/>
                <w:webHidden/>
              </w:rPr>
              <w:tab/>
            </w:r>
            <w:r w:rsidR="00F463C0">
              <w:rPr>
                <w:noProof/>
                <w:webHidden/>
              </w:rPr>
              <w:fldChar w:fldCharType="begin"/>
            </w:r>
            <w:r w:rsidR="00F463C0">
              <w:rPr>
                <w:noProof/>
                <w:webHidden/>
              </w:rPr>
              <w:instrText xml:space="preserve"> PAGEREF _Toc85553727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52790B76" w14:textId="498E689E" w:rsidR="00F463C0" w:rsidRDefault="002A55B1">
          <w:pPr>
            <w:pStyle w:val="TOC2"/>
            <w:tabs>
              <w:tab w:val="left" w:pos="880"/>
              <w:tab w:val="right" w:leader="dot" w:pos="9016"/>
            </w:tabs>
            <w:rPr>
              <w:rFonts w:eastAsiaTheme="minorEastAsia"/>
              <w:noProof/>
              <w:lang w:eastAsia="en-AU"/>
            </w:rPr>
          </w:pPr>
          <w:hyperlink w:anchor="_Toc85553728" w:history="1">
            <w:r w:rsidR="00F463C0" w:rsidRPr="002B4B33">
              <w:rPr>
                <w:rStyle w:val="Hyperlink"/>
                <w:noProof/>
              </w:rPr>
              <w:t>7.2</w:t>
            </w:r>
            <w:r w:rsidR="00F463C0">
              <w:rPr>
                <w:rFonts w:eastAsiaTheme="minorEastAsia"/>
                <w:noProof/>
                <w:lang w:eastAsia="en-AU"/>
              </w:rPr>
              <w:tab/>
            </w:r>
            <w:r w:rsidR="00F463C0" w:rsidRPr="002B4B33">
              <w:rPr>
                <w:rStyle w:val="Hyperlink"/>
                <w:noProof/>
              </w:rPr>
              <w:t>General Consideration of Stress</w:t>
            </w:r>
            <w:r w:rsidR="00F463C0">
              <w:rPr>
                <w:noProof/>
                <w:webHidden/>
              </w:rPr>
              <w:tab/>
            </w:r>
            <w:r w:rsidR="00F463C0">
              <w:rPr>
                <w:noProof/>
                <w:webHidden/>
              </w:rPr>
              <w:fldChar w:fldCharType="begin"/>
            </w:r>
            <w:r w:rsidR="00F463C0">
              <w:rPr>
                <w:noProof/>
                <w:webHidden/>
              </w:rPr>
              <w:instrText xml:space="preserve"> PAGEREF _Toc85553728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08B9841D" w14:textId="298F9A69" w:rsidR="00F463C0" w:rsidRDefault="002A55B1">
          <w:pPr>
            <w:pStyle w:val="TOC2"/>
            <w:tabs>
              <w:tab w:val="left" w:pos="880"/>
              <w:tab w:val="right" w:leader="dot" w:pos="9016"/>
            </w:tabs>
            <w:rPr>
              <w:rFonts w:eastAsiaTheme="minorEastAsia"/>
              <w:noProof/>
              <w:lang w:eastAsia="en-AU"/>
            </w:rPr>
          </w:pPr>
          <w:hyperlink w:anchor="_Toc85553729" w:history="1">
            <w:r w:rsidR="00F463C0" w:rsidRPr="002B4B33">
              <w:rPr>
                <w:rStyle w:val="Hyperlink"/>
                <w:noProof/>
              </w:rPr>
              <w:t>7.3</w:t>
            </w:r>
            <w:r w:rsidR="00F463C0">
              <w:rPr>
                <w:rFonts w:eastAsiaTheme="minorEastAsia"/>
                <w:noProof/>
                <w:lang w:eastAsia="en-AU"/>
              </w:rPr>
              <w:tab/>
            </w:r>
            <w:r w:rsidR="00F463C0" w:rsidRPr="002B4B33">
              <w:rPr>
                <w:rStyle w:val="Hyperlink"/>
                <w:noProof/>
              </w:rPr>
              <w:t>Assumptions affecting application</w:t>
            </w:r>
            <w:r w:rsidR="00F463C0">
              <w:rPr>
                <w:noProof/>
                <w:webHidden/>
              </w:rPr>
              <w:tab/>
            </w:r>
            <w:r w:rsidR="00F463C0">
              <w:rPr>
                <w:noProof/>
                <w:webHidden/>
              </w:rPr>
              <w:fldChar w:fldCharType="begin"/>
            </w:r>
            <w:r w:rsidR="00F463C0">
              <w:rPr>
                <w:noProof/>
                <w:webHidden/>
              </w:rPr>
              <w:instrText xml:space="preserve"> PAGEREF _Toc85553729 \h </w:instrText>
            </w:r>
            <w:r w:rsidR="00F463C0">
              <w:rPr>
                <w:noProof/>
                <w:webHidden/>
              </w:rPr>
            </w:r>
            <w:r w:rsidR="00F463C0">
              <w:rPr>
                <w:noProof/>
                <w:webHidden/>
              </w:rPr>
              <w:fldChar w:fldCharType="separate"/>
            </w:r>
            <w:r w:rsidR="00F463C0">
              <w:rPr>
                <w:noProof/>
                <w:webHidden/>
              </w:rPr>
              <w:t>36</w:t>
            </w:r>
            <w:r w:rsidR="00F463C0">
              <w:rPr>
                <w:noProof/>
                <w:webHidden/>
              </w:rPr>
              <w:fldChar w:fldCharType="end"/>
            </w:r>
          </w:hyperlink>
        </w:p>
        <w:p w14:paraId="500E02A2" w14:textId="75E1E78C" w:rsidR="00F463C0" w:rsidRDefault="002A55B1">
          <w:pPr>
            <w:pStyle w:val="TOC1"/>
            <w:tabs>
              <w:tab w:val="left" w:pos="440"/>
              <w:tab w:val="right" w:leader="dot" w:pos="9016"/>
            </w:tabs>
            <w:rPr>
              <w:rFonts w:eastAsiaTheme="minorEastAsia"/>
              <w:noProof/>
              <w:lang w:eastAsia="en-AU"/>
            </w:rPr>
          </w:pPr>
          <w:hyperlink w:anchor="_Toc85553730" w:history="1">
            <w:r w:rsidR="00F463C0" w:rsidRPr="002B4B33">
              <w:rPr>
                <w:rStyle w:val="Hyperlink"/>
                <w:noProof/>
              </w:rPr>
              <w:t>8</w:t>
            </w:r>
            <w:r w:rsidR="00F463C0">
              <w:rPr>
                <w:rFonts w:eastAsiaTheme="minorEastAsia"/>
                <w:noProof/>
                <w:lang w:eastAsia="en-AU"/>
              </w:rPr>
              <w:tab/>
            </w:r>
            <w:r w:rsidR="00F463C0" w:rsidRPr="002B4B33">
              <w:rPr>
                <w:rStyle w:val="Hyperlink"/>
                <w:noProof/>
              </w:rPr>
              <w:t>Conclusion</w:t>
            </w:r>
            <w:r w:rsidR="00F463C0">
              <w:rPr>
                <w:noProof/>
                <w:webHidden/>
              </w:rPr>
              <w:tab/>
            </w:r>
            <w:r w:rsidR="00F463C0">
              <w:rPr>
                <w:noProof/>
                <w:webHidden/>
              </w:rPr>
              <w:fldChar w:fldCharType="begin"/>
            </w:r>
            <w:r w:rsidR="00F463C0">
              <w:rPr>
                <w:noProof/>
                <w:webHidden/>
              </w:rPr>
              <w:instrText xml:space="preserve"> PAGEREF _Toc85553730 \h </w:instrText>
            </w:r>
            <w:r w:rsidR="00F463C0">
              <w:rPr>
                <w:noProof/>
                <w:webHidden/>
              </w:rPr>
            </w:r>
            <w:r w:rsidR="00F463C0">
              <w:rPr>
                <w:noProof/>
                <w:webHidden/>
              </w:rPr>
              <w:fldChar w:fldCharType="separate"/>
            </w:r>
            <w:r w:rsidR="00F463C0">
              <w:rPr>
                <w:noProof/>
                <w:webHidden/>
              </w:rPr>
              <w:t>37</w:t>
            </w:r>
            <w:r w:rsidR="00F463C0">
              <w:rPr>
                <w:noProof/>
                <w:webHidden/>
              </w:rPr>
              <w:fldChar w:fldCharType="end"/>
            </w:r>
          </w:hyperlink>
        </w:p>
        <w:p w14:paraId="4487E03C" w14:textId="1C32F91D" w:rsidR="00F463C0" w:rsidRDefault="002A55B1">
          <w:pPr>
            <w:pStyle w:val="TOC1"/>
            <w:tabs>
              <w:tab w:val="left" w:pos="440"/>
              <w:tab w:val="right" w:leader="dot" w:pos="9016"/>
            </w:tabs>
            <w:rPr>
              <w:rFonts w:eastAsiaTheme="minorEastAsia"/>
              <w:noProof/>
              <w:lang w:eastAsia="en-AU"/>
            </w:rPr>
          </w:pPr>
          <w:hyperlink w:anchor="_Toc85553731" w:history="1">
            <w:r w:rsidR="00F463C0" w:rsidRPr="002B4B33">
              <w:rPr>
                <w:rStyle w:val="Hyperlink"/>
                <w:noProof/>
              </w:rPr>
              <w:t>9</w:t>
            </w:r>
            <w:r w:rsidR="00F463C0">
              <w:rPr>
                <w:rFonts w:eastAsiaTheme="minorEastAsia"/>
                <w:noProof/>
                <w:lang w:eastAsia="en-AU"/>
              </w:rPr>
              <w:tab/>
            </w:r>
            <w:r w:rsidR="00F463C0" w:rsidRPr="002B4B33">
              <w:rPr>
                <w:rStyle w:val="Hyperlink"/>
                <w:noProof/>
              </w:rPr>
              <w:t>Reference</w:t>
            </w:r>
            <w:r w:rsidR="00F463C0">
              <w:rPr>
                <w:noProof/>
                <w:webHidden/>
              </w:rPr>
              <w:tab/>
            </w:r>
            <w:r w:rsidR="00F463C0">
              <w:rPr>
                <w:noProof/>
                <w:webHidden/>
              </w:rPr>
              <w:fldChar w:fldCharType="begin"/>
            </w:r>
            <w:r w:rsidR="00F463C0">
              <w:rPr>
                <w:noProof/>
                <w:webHidden/>
              </w:rPr>
              <w:instrText xml:space="preserve"> PAGEREF _Toc85553731 \h </w:instrText>
            </w:r>
            <w:r w:rsidR="00F463C0">
              <w:rPr>
                <w:noProof/>
                <w:webHidden/>
              </w:rPr>
            </w:r>
            <w:r w:rsidR="00F463C0">
              <w:rPr>
                <w:noProof/>
                <w:webHidden/>
              </w:rPr>
              <w:fldChar w:fldCharType="separate"/>
            </w:r>
            <w:r w:rsidR="00F463C0">
              <w:rPr>
                <w:noProof/>
                <w:webHidden/>
              </w:rPr>
              <w:t>38</w:t>
            </w:r>
            <w:r w:rsidR="00F463C0">
              <w:rPr>
                <w:noProof/>
                <w:webHidden/>
              </w:rPr>
              <w:fldChar w:fldCharType="end"/>
            </w:r>
          </w:hyperlink>
        </w:p>
        <w:p w14:paraId="04C89E0A" w14:textId="2BB24067" w:rsidR="008E6C48" w:rsidRPr="00DB71E8" w:rsidRDefault="00E1554A" w:rsidP="00DA1401">
          <w:pPr>
            <w:rPr>
              <w:noProof/>
            </w:rPr>
          </w:pPr>
          <w:r>
            <w:rPr>
              <w:noProof/>
            </w:rPr>
            <w:fldChar w:fldCharType="end"/>
          </w:r>
        </w:p>
      </w:sdtContent>
    </w:sdt>
    <w:p w14:paraId="59DFF341" w14:textId="02533361" w:rsidR="008D3AA8" w:rsidRDefault="2FAE6B5B" w:rsidP="00DA1401">
      <w:pPr>
        <w:pStyle w:val="Heading1"/>
      </w:pPr>
      <w:bookmarkStart w:id="0" w:name="_Toc85553662"/>
      <w:r>
        <w:t>I</w:t>
      </w:r>
      <w:r w:rsidR="008D3AA8">
        <w:t>ntroduction</w:t>
      </w:r>
      <w:bookmarkEnd w:id="0"/>
    </w:p>
    <w:p w14:paraId="40884EAC" w14:textId="77777777" w:rsidR="00D1089E" w:rsidRDefault="00D1089E" w:rsidP="00DA1401">
      <w:r>
        <w:t xml:space="preserve">This document demonstrates a methodology to evaluate the structural integrity of a lower-limb exoskeleton that is designed for assisting the person with paraplegia to walk. The inspiration of the evaluation method mainly comes from an international standard – ISO 22685, Prosthetics – Testing of ankle – foot devices and foot units – Requirements and test methods. </w:t>
      </w:r>
    </w:p>
    <w:p w14:paraId="483EE8FC" w14:textId="77777777" w:rsidR="00D1089E" w:rsidRDefault="00D1089E" w:rsidP="00DA1401">
      <w:r>
        <w:t>However, there are several differences between the ankle- foot devices/ foot units and the low- limb exoskeleton that this document has considered. Adjustments are made in the methodology. The differences include:</w:t>
      </w:r>
    </w:p>
    <w:p w14:paraId="307CF6D8" w14:textId="77777777" w:rsidR="00D1089E" w:rsidRPr="00DA1401" w:rsidRDefault="00D1089E" w:rsidP="00326A97">
      <w:pPr>
        <w:pStyle w:val="ListParagraph"/>
        <w:numPr>
          <w:ilvl w:val="0"/>
          <w:numId w:val="2"/>
        </w:numPr>
        <w:rPr>
          <w:rFonts w:eastAsiaTheme="minorEastAsia"/>
        </w:rPr>
      </w:pPr>
      <w:r w:rsidRPr="65DC7EA5">
        <w:t xml:space="preserve">Due to the </w:t>
      </w:r>
      <w:r>
        <w:t xml:space="preserve">structural </w:t>
      </w:r>
      <w:r w:rsidRPr="65DC7EA5">
        <w:t>complexity that comes from the numerous components of an exoskeleton</w:t>
      </w:r>
      <w:r>
        <w:t>, comparing to the devices (without any rotational joints with actuators) tested in the prosthetics standard</w:t>
      </w:r>
      <w:r w:rsidRPr="65DC7EA5">
        <w:t>, further research has been conducted and additional assumptions are made.</w:t>
      </w:r>
    </w:p>
    <w:p w14:paraId="45169A81" w14:textId="77777777" w:rsidR="00D1089E" w:rsidRDefault="00D1089E" w:rsidP="00326A97">
      <w:pPr>
        <w:pStyle w:val="ListParagraph"/>
        <w:numPr>
          <w:ilvl w:val="0"/>
          <w:numId w:val="2"/>
        </w:numPr>
      </w:pPr>
      <w:r w:rsidRPr="6A5D8121">
        <w:t>As the exoskeletons are expensive, destructive testings are replaced by Finite Element Analysis (FEA).</w:t>
      </w:r>
    </w:p>
    <w:p w14:paraId="0F321F22" w14:textId="77777777" w:rsidR="00D1089E" w:rsidRDefault="00D1089E" w:rsidP="00326A97">
      <w:pPr>
        <w:pStyle w:val="ListParagraph"/>
        <w:numPr>
          <w:ilvl w:val="0"/>
          <w:numId w:val="2"/>
        </w:numPr>
      </w:pPr>
      <w:r w:rsidRPr="65DC7EA5">
        <w:t>The gait of using exoskeleton by a pilot with spinal injury is different from the gait of an amputee using prosthetic ankle-foot device owing to the involvement of the crutches and how the device supporting the user.</w:t>
      </w:r>
    </w:p>
    <w:p w14:paraId="10E10DC8" w14:textId="77777777" w:rsidR="00D1089E" w:rsidRDefault="00D1089E" w:rsidP="00DA1401">
      <w:r w:rsidRPr="3B0D7794">
        <w:t>Finally, it must be noted that this document tackles the common structural design</w:t>
      </w:r>
      <w:r>
        <w:t xml:space="preserve"> (more details in Scope section)</w:t>
      </w:r>
      <w:r w:rsidRPr="3B0D7794">
        <w:t xml:space="preserve"> of the lower- limb exoskeletons. Additional analysis may be required to ensure the structure integrity </w:t>
      </w:r>
      <w:r>
        <w:t>if the design of the exoskeleton varies from the common structural design</w:t>
      </w:r>
      <w:r w:rsidRPr="3B0D7794">
        <w:t>.</w:t>
      </w:r>
    </w:p>
    <w:p w14:paraId="24DA6E80" w14:textId="77777777" w:rsidR="00D1089E" w:rsidRDefault="00D1089E" w:rsidP="00DA1401">
      <w:r w:rsidRPr="6A5D8121">
        <w:t>In this document, Section 2 will provide background knowledges of the exoskeletons and some insights on the possible application of this framework.</w:t>
      </w:r>
    </w:p>
    <w:p w14:paraId="6ACDEADB" w14:textId="77777777" w:rsidR="00D1089E" w:rsidRDefault="00D1089E" w:rsidP="00DA1401">
      <w:r w:rsidRPr="6A5D8121">
        <w:t>Section 3 includes the literature review of the development team has done to support the development of this framework.</w:t>
      </w:r>
    </w:p>
    <w:p w14:paraId="78B7C2E6" w14:textId="77777777" w:rsidR="00D1089E" w:rsidRDefault="00D1089E" w:rsidP="00DA1401">
      <w:r w:rsidRPr="6A5D8121">
        <w:t>Section 4 and 5 are the methodology of calculating the forces the components of the exoskeleton are bearing.</w:t>
      </w:r>
    </w:p>
    <w:p w14:paraId="3CBCEEC3" w14:textId="77777777" w:rsidR="00D1089E" w:rsidRDefault="00D1089E" w:rsidP="00DA1401">
      <w:r w:rsidRPr="6A5D8121">
        <w:t>Section 6 reveals the adjustments of the forces that should applied on FEA.</w:t>
      </w:r>
    </w:p>
    <w:p w14:paraId="37207666" w14:textId="77777777" w:rsidR="00D1089E" w:rsidRDefault="00D1089E" w:rsidP="00DA1401">
      <w:r w:rsidRPr="6A5D8121">
        <w:t>Section 7 provide some evaluations on the analysis performances of this framework and recommendations on the future development of the exoskeleton structural safety analysis beyond this framework.</w:t>
      </w:r>
    </w:p>
    <w:p w14:paraId="736AEC6F" w14:textId="77777777" w:rsidR="00D1089E" w:rsidRDefault="00D1089E" w:rsidP="00DA1401">
      <w:r w:rsidRPr="6A5D8121">
        <w:t>Section 8 is the conclusion emphasising the goals of developing this framework and the approach that is used to accomplish them in this framework.</w:t>
      </w:r>
    </w:p>
    <w:p w14:paraId="67FD662B" w14:textId="77777777" w:rsidR="00D1089E" w:rsidRPr="00212444" w:rsidRDefault="00D1089E" w:rsidP="00DA1401">
      <w:pPr>
        <w:pStyle w:val="Heading1"/>
      </w:pPr>
      <w:bookmarkStart w:id="1" w:name="_Toc85527172"/>
      <w:bookmarkStart w:id="2" w:name="_Toc85553663"/>
      <w:r>
        <w:lastRenderedPageBreak/>
        <w:t>Scope</w:t>
      </w:r>
      <w:bookmarkEnd w:id="1"/>
      <w:bookmarkEnd w:id="2"/>
    </w:p>
    <w:p w14:paraId="7F456598" w14:textId="77777777" w:rsidR="00D1089E" w:rsidRPr="001B5676" w:rsidRDefault="00D1089E" w:rsidP="00DA1401">
      <w:pPr>
        <w:pStyle w:val="Heading2"/>
      </w:pPr>
      <w:bookmarkStart w:id="3" w:name="_Toc85527173"/>
      <w:bookmarkStart w:id="4" w:name="_Toc85553664"/>
      <w:r>
        <w:t>Classes of Exoskeleton</w:t>
      </w:r>
      <w:r w:rsidRPr="001B5676">
        <w:t xml:space="preserve"> and Generalization</w:t>
      </w:r>
      <w:bookmarkEnd w:id="3"/>
      <w:bookmarkEnd w:id="4"/>
    </w:p>
    <w:p w14:paraId="24578097" w14:textId="77777777" w:rsidR="00D1089E" w:rsidRDefault="00D1089E" w:rsidP="00DA1401">
      <w:pPr>
        <w:rPr>
          <w:rFonts w:ascii="Segoe UI" w:hAnsi="Segoe UI" w:cs="Segoe UI"/>
          <w:sz w:val="18"/>
          <w:szCs w:val="18"/>
        </w:rPr>
      </w:pPr>
      <w:r w:rsidRPr="637A84C4">
        <w:rPr>
          <w:rStyle w:val="Heading8Char"/>
          <w:rFonts w:ascii="Calibri" w:hAnsi="Calibri" w:cs="Calibri"/>
          <w:sz w:val="22"/>
          <w:szCs w:val="22"/>
        </w:rPr>
        <w:t>This framework provides methodology for the analysis for an assistive bipedal exoskeleton that uses two crutches for stability. </w:t>
      </w:r>
      <w:r>
        <w:rPr>
          <w:rStyle w:val="Heading8Char"/>
          <w:rFonts w:ascii="Calibri" w:hAnsi="Calibri" w:cs="Calibri"/>
          <w:sz w:val="22"/>
          <w:szCs w:val="22"/>
        </w:rPr>
        <w:t>Usually</w:t>
      </w:r>
      <w:r w:rsidRPr="637A84C4">
        <w:rPr>
          <w:rStyle w:val="Heading8Char"/>
          <w:rFonts w:ascii="Calibri" w:hAnsi="Calibri" w:cs="Calibri"/>
          <w:sz w:val="22"/>
          <w:szCs w:val="22"/>
        </w:rPr>
        <w:t xml:space="preserve">, </w:t>
      </w:r>
      <w:r>
        <w:rPr>
          <w:rStyle w:val="Heading8Char"/>
          <w:rFonts w:ascii="Calibri" w:hAnsi="Calibri" w:cs="Calibri"/>
          <w:sz w:val="22"/>
          <w:szCs w:val="22"/>
        </w:rPr>
        <w:t>this type of</w:t>
      </w:r>
      <w:r w:rsidRPr="637A84C4">
        <w:rPr>
          <w:rStyle w:val="Heading8Char"/>
          <w:rFonts w:ascii="Calibri" w:hAnsi="Calibri" w:cs="Calibri"/>
          <w:sz w:val="22"/>
          <w:szCs w:val="22"/>
        </w:rPr>
        <w:t xml:space="preserve"> exoskeleton</w:t>
      </w:r>
      <w:r>
        <w:rPr>
          <w:rStyle w:val="Heading8Char"/>
          <w:rFonts w:ascii="Calibri" w:hAnsi="Calibri" w:cs="Calibri"/>
          <w:sz w:val="22"/>
          <w:szCs w:val="22"/>
        </w:rPr>
        <w:t>s</w:t>
      </w:r>
      <w:r w:rsidRPr="637A84C4">
        <w:rPr>
          <w:rStyle w:val="Heading8Char"/>
          <w:rFonts w:ascii="Calibri" w:hAnsi="Calibri" w:cs="Calibri"/>
          <w:sz w:val="22"/>
          <w:szCs w:val="22"/>
        </w:rPr>
        <w:t xml:space="preserve"> can be classified as assistive and non-transparent. Assistive means that it will move the pilot; in comparation to rehabilitative to allow people to relearn walking after injury. While transparency dictates how much the pilot can move against the force applied by. Within a transparent exoskeleton a pilot can move the motors of the exoskeleton with the motion of their body, while within a non-transparent exoskeleton a pilot can move against the motion.</w:t>
      </w:r>
      <w:r w:rsidRPr="637A84C4">
        <w:rPr>
          <w:rStyle w:val="Heading9Char"/>
          <w:rFonts w:ascii="Calibri" w:hAnsi="Calibri" w:cs="Calibri"/>
          <w:sz w:val="22"/>
          <w:szCs w:val="22"/>
        </w:rPr>
        <w:t> </w:t>
      </w:r>
    </w:p>
    <w:p w14:paraId="4BECEACF" w14:textId="77777777" w:rsidR="00D1089E" w:rsidRDefault="00D1089E" w:rsidP="00DA1401">
      <w:pPr>
        <w:rPr>
          <w:rStyle w:val="Heading9Char"/>
          <w:rFonts w:ascii="Calibri" w:hAnsi="Calibri" w:cs="Calibri"/>
          <w:sz w:val="22"/>
          <w:szCs w:val="22"/>
        </w:rPr>
      </w:pPr>
    </w:p>
    <w:p w14:paraId="1A791BD0" w14:textId="48ED9A7D" w:rsidR="00D1089E" w:rsidRPr="002164BF" w:rsidRDefault="00D1089E" w:rsidP="00DA1401">
      <w:pPr>
        <w:rPr>
          <w:rStyle w:val="Heading9Char"/>
          <w:rFonts w:ascii="Segoe UI" w:eastAsiaTheme="minorHAnsi" w:hAnsi="Segoe UI" w:cs="Segoe UI"/>
          <w:i w:val="0"/>
          <w:iCs w:val="0"/>
          <w:color w:val="auto"/>
          <w:sz w:val="18"/>
          <w:szCs w:val="18"/>
          <w:lang w:eastAsia="en-US"/>
        </w:rPr>
      </w:pPr>
      <w:r w:rsidRPr="637A84C4">
        <w:rPr>
          <w:rStyle w:val="Heading8Char"/>
          <w:rFonts w:ascii="Calibri" w:hAnsi="Calibri" w:cs="Calibri"/>
          <w:sz w:val="22"/>
          <w:szCs w:val="22"/>
        </w:rPr>
        <w:t>Though an assistive and non-transparent exoskeleton is designed primarily for people that are unable to move their legs only, such as people with spinal cord injury. However, the exoskeleton could be modified to become more transparent through system code editing and be able to rehabilitate patients such as who had a stroke before. The framework focusses on non-transparent mode of the exoskeleton, but the same analysis can be applied on a transparent mode exoskeleton to make sure its safety as well. Since the patient with spinal cord injury fully rely on the exoskeleton, the force acting on the exoskeleton is larger than the force acting on the exoskeleton by the patient used for rehabilitation. </w:t>
      </w:r>
      <w:r w:rsidRPr="637A84C4">
        <w:rPr>
          <w:rStyle w:val="Heading9Char"/>
          <w:rFonts w:ascii="Calibri" w:hAnsi="Calibri" w:cs="Calibri"/>
          <w:sz w:val="22"/>
          <w:szCs w:val="22"/>
        </w:rPr>
        <w:t> </w:t>
      </w:r>
    </w:p>
    <w:p w14:paraId="332CC617" w14:textId="77777777" w:rsidR="00D1089E" w:rsidRDefault="00D1089E" w:rsidP="00DA1401">
      <w:pPr>
        <w:rPr>
          <w:rStyle w:val="Heading8Char"/>
          <w:rFonts w:ascii="Calibri" w:hAnsi="Calibri" w:cs="Calibri"/>
          <w:sz w:val="22"/>
          <w:szCs w:val="22"/>
        </w:rPr>
      </w:pPr>
      <w:r w:rsidRPr="637A84C4">
        <w:rPr>
          <w:rStyle w:val="Heading8Char"/>
          <w:rFonts w:ascii="Calibri" w:hAnsi="Calibri" w:cs="Calibri"/>
          <w:sz w:val="22"/>
          <w:szCs w:val="22"/>
        </w:rPr>
        <w:t>This framework can be applied to exoskeletons with similar structure consisted of the following components:</w:t>
      </w:r>
    </w:p>
    <w:p w14:paraId="57B83DCA"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The backpack that is attached to the back of the pilot</w:t>
      </w:r>
      <w:r>
        <w:rPr>
          <w:rStyle w:val="Heading8Char"/>
          <w:rFonts w:ascii="Calibri" w:hAnsi="Calibri" w:cs="Calibri"/>
          <w:sz w:val="22"/>
          <w:szCs w:val="22"/>
        </w:rPr>
        <w:t>.</w:t>
      </w:r>
    </w:p>
    <w:p w14:paraId="52275BA1"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 shape lengths that are extended from the backpack to sides of the body covering the hip of the pilot</w:t>
      </w:r>
      <w:r>
        <w:rPr>
          <w:rStyle w:val="Heading8Char"/>
          <w:rFonts w:ascii="Calibri" w:hAnsi="Calibri" w:cs="Calibri"/>
          <w:sz w:val="22"/>
          <w:szCs w:val="22"/>
        </w:rPr>
        <w:t>.</w:t>
      </w:r>
    </w:p>
    <w:p w14:paraId="4AF302E2"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Lengths that are attached to the outside of the thighs</w:t>
      </w:r>
      <w:r>
        <w:rPr>
          <w:rStyle w:val="Heading8Char"/>
          <w:rFonts w:ascii="Calibri" w:hAnsi="Calibri" w:cs="Calibri"/>
          <w:sz w:val="22"/>
          <w:szCs w:val="22"/>
        </w:rPr>
        <w:t>.</w:t>
      </w:r>
    </w:p>
    <w:p w14:paraId="67C2784F"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Lengths that are attached to the outside of the calf</w:t>
      </w:r>
      <w:r>
        <w:rPr>
          <w:rStyle w:val="Heading8Char"/>
          <w:rFonts w:ascii="Calibri" w:hAnsi="Calibri" w:cs="Calibri"/>
          <w:sz w:val="22"/>
          <w:szCs w:val="22"/>
        </w:rPr>
        <w:t>.</w:t>
      </w:r>
    </w:p>
    <w:p w14:paraId="2A8E513B" w14:textId="77777777" w:rsidR="00D1089E" w:rsidRDefault="00D1089E" w:rsidP="00DA1401">
      <w:pPr>
        <w:pStyle w:val="ListParagraph"/>
        <w:numPr>
          <w:ilvl w:val="0"/>
          <w:numId w:val="1"/>
        </w:numPr>
        <w:rPr>
          <w:rStyle w:val="Heading8Char"/>
          <w:color w:val="272727"/>
          <w:sz w:val="22"/>
          <w:szCs w:val="22"/>
        </w:rPr>
      </w:pPr>
      <w:r w:rsidRPr="637A84C4">
        <w:rPr>
          <w:rStyle w:val="Heading8Char"/>
          <w:rFonts w:ascii="Calibri" w:hAnsi="Calibri" w:cs="Calibri"/>
          <w:sz w:val="22"/>
          <w:szCs w:val="22"/>
        </w:rPr>
        <w:t>Foot plates that are attached to the foot soles</w:t>
      </w:r>
      <w:r>
        <w:rPr>
          <w:rStyle w:val="Heading8Char"/>
          <w:rFonts w:ascii="Calibri" w:hAnsi="Calibri" w:cs="Calibri"/>
          <w:sz w:val="22"/>
          <w:szCs w:val="22"/>
        </w:rPr>
        <w:t>.</w:t>
      </w:r>
    </w:p>
    <w:p w14:paraId="13F75E8C" w14:textId="748FBA5E" w:rsidR="00D1089E" w:rsidRPr="002164BF" w:rsidRDefault="00D1089E" w:rsidP="00DA1401">
      <w:pPr>
        <w:pStyle w:val="ListParagraph"/>
        <w:numPr>
          <w:ilvl w:val="0"/>
          <w:numId w:val="1"/>
        </w:numPr>
        <w:rPr>
          <w:rStyle w:val="Heading8Char"/>
          <w:rFonts w:eastAsiaTheme="minorHAnsi" w:cs="Times New Roman"/>
          <w:color w:val="272727"/>
          <w:sz w:val="22"/>
          <w:szCs w:val="22"/>
          <w:lang w:eastAsia="en-US"/>
        </w:rPr>
      </w:pPr>
      <w:r w:rsidRPr="65DC7EA5">
        <w:rPr>
          <w:rStyle w:val="Heading8Char"/>
          <w:rFonts w:ascii="Calibri" w:hAnsi="Calibri" w:cs="Calibri"/>
          <w:sz w:val="22"/>
          <w:szCs w:val="22"/>
        </w:rPr>
        <w:t xml:space="preserve"> the exoskeleton is fastened onto the pilot’s legs, hips, and chest; while they hold two crutches that allow them to stabilise themselves. </w:t>
      </w:r>
    </w:p>
    <w:p w14:paraId="13F2CDD2" w14:textId="77777777" w:rsidR="00D1089E" w:rsidRDefault="00D1089E" w:rsidP="00DA1401">
      <w:pPr>
        <w:rPr>
          <w:rFonts w:ascii="Segoe UI" w:hAnsi="Segoe UI" w:cs="Segoe UI"/>
          <w:sz w:val="18"/>
          <w:szCs w:val="18"/>
        </w:rPr>
      </w:pPr>
      <w:r w:rsidRPr="637A84C4">
        <w:rPr>
          <w:rStyle w:val="Heading8Char"/>
          <w:rFonts w:ascii="Calibri" w:hAnsi="Calibri" w:cs="Calibri"/>
          <w:sz w:val="22"/>
          <w:szCs w:val="22"/>
        </w:rPr>
        <w:t>The framework evaluates the structurally integrity of exoskeletons operating the following conditions: </w:t>
      </w:r>
      <w:r w:rsidRPr="637A84C4">
        <w:rPr>
          <w:rStyle w:val="Heading9Char"/>
          <w:rFonts w:ascii="Calibri" w:hAnsi="Calibri" w:cs="Calibri"/>
          <w:sz w:val="22"/>
          <w:szCs w:val="22"/>
        </w:rPr>
        <w:t> </w:t>
      </w:r>
    </w:p>
    <w:p w14:paraId="64CEA42A"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Step forward/backward.</w:t>
      </w:r>
    </w:p>
    <w:p w14:paraId="667CC5E8"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Step so feet are together.</w:t>
      </w:r>
    </w:p>
    <w:p w14:paraId="5BC14FA3" w14:textId="77777777" w:rsidR="00D1089E" w:rsidRPr="00DA1401" w:rsidRDefault="00D1089E" w:rsidP="00326A97">
      <w:pPr>
        <w:pStyle w:val="ListParagraph"/>
        <w:numPr>
          <w:ilvl w:val="0"/>
          <w:numId w:val="3"/>
        </w:numPr>
        <w:rPr>
          <w:rStyle w:val="Heading9Char"/>
          <w:rFonts w:ascii="Calibri" w:hAnsi="Calibri" w:cs="Calibri"/>
        </w:rPr>
      </w:pPr>
      <w:r w:rsidRPr="00DA1401">
        <w:rPr>
          <w:rStyle w:val="Heading8Char"/>
          <w:rFonts w:ascii="Calibri" w:hAnsi="Calibri" w:cs="Calibri"/>
          <w:sz w:val="22"/>
          <w:szCs w:val="22"/>
        </w:rPr>
        <w:t>Go from sitting and standing positions.</w:t>
      </w:r>
    </w:p>
    <w:p w14:paraId="36CCF3C3" w14:textId="5E4C8E71" w:rsidR="00D1089E" w:rsidRPr="008D0E7E" w:rsidRDefault="00D1089E" w:rsidP="00DA1401">
      <w:pPr>
        <w:rPr>
          <w:rStyle w:val="Heading9Char"/>
          <w:rFonts w:ascii="Calibri" w:hAnsi="Calibri" w:cs="Calibri"/>
          <w:i w:val="0"/>
          <w:iCs w:val="0"/>
          <w:sz w:val="22"/>
          <w:szCs w:val="22"/>
        </w:rPr>
      </w:pPr>
      <w:r w:rsidRPr="6A5D8121">
        <w:rPr>
          <w:rStyle w:val="Heading8Char"/>
          <w:rFonts w:ascii="Calibri" w:hAnsi="Calibri" w:cs="Calibri"/>
          <w:sz w:val="22"/>
          <w:szCs w:val="22"/>
        </w:rPr>
        <w:t>The exoskeleton is not designed for high impact loading such as running and jumping.</w:t>
      </w:r>
    </w:p>
    <w:p w14:paraId="6FB05734" w14:textId="77777777" w:rsidR="00D1089E" w:rsidRPr="001B5676" w:rsidRDefault="00D1089E" w:rsidP="00DA1401">
      <w:pPr>
        <w:pStyle w:val="Heading2"/>
      </w:pPr>
      <w:bookmarkStart w:id="5" w:name="_Toc85527174"/>
      <w:bookmarkStart w:id="6" w:name="_Toc85553665"/>
      <w:r w:rsidRPr="001B5676">
        <w:t>Possible application of the framework</w:t>
      </w:r>
      <w:bookmarkEnd w:id="5"/>
      <w:bookmarkEnd w:id="6"/>
    </w:p>
    <w:p w14:paraId="513EC62C" w14:textId="4E7DB5FD" w:rsidR="00D1089E" w:rsidRDefault="00D1089E" w:rsidP="00DA1401">
      <w:pPr>
        <w:rPr>
          <w:rStyle w:val="Heading8Char"/>
          <w:rFonts w:ascii="Calibri" w:hAnsi="Calibri" w:cs="Calibri"/>
          <w:sz w:val="22"/>
          <w:szCs w:val="22"/>
        </w:rPr>
      </w:pPr>
      <w:r>
        <w:rPr>
          <w:rStyle w:val="Heading8Char"/>
          <w:rFonts w:ascii="Calibri" w:hAnsi="Calibri" w:cs="Calibri"/>
          <w:sz w:val="22"/>
          <w:szCs w:val="22"/>
        </w:rPr>
        <w:t>This framework fully focuses on the structural analysis of exoskeletons. The ultimate goal of applying this framework is determined by the users. Some of the possible goal examples are: 1. Redesigning components to eliminate redundant mechanical designs, 2. Ensuring the structural integrity before installing new designed parts for operation and 3. Assisting in development of a completely new exoskeleton during design phase</w:t>
      </w:r>
    </w:p>
    <w:p w14:paraId="33AD2E78" w14:textId="6E18E4F4" w:rsidR="00D1089E" w:rsidRPr="00317644" w:rsidRDefault="00D1089E" w:rsidP="00DA1401">
      <w:pPr>
        <w:rPr>
          <w:rStyle w:val="Heading8Char"/>
          <w:rFonts w:ascii="Calibri" w:hAnsi="Calibri" w:cs="Calibri"/>
          <w:i/>
          <w:iCs/>
          <w:sz w:val="22"/>
          <w:szCs w:val="22"/>
        </w:rPr>
      </w:pPr>
      <w:r w:rsidRPr="150A4973">
        <w:rPr>
          <w:rStyle w:val="Heading8Char"/>
          <w:rFonts w:ascii="Calibri" w:hAnsi="Calibri" w:cs="Calibri"/>
          <w:sz w:val="22"/>
          <w:szCs w:val="22"/>
        </w:rPr>
        <w:lastRenderedPageBreak/>
        <w:t xml:space="preserve">Some of the data </w:t>
      </w:r>
      <w:r>
        <w:rPr>
          <w:rStyle w:val="Heading8Char"/>
          <w:rFonts w:ascii="Calibri" w:hAnsi="Calibri" w:cs="Calibri"/>
          <w:sz w:val="22"/>
          <w:szCs w:val="22"/>
        </w:rPr>
        <w:t xml:space="preserve">gathered by following the instructions in this framework </w:t>
      </w:r>
      <w:r w:rsidRPr="150A4973">
        <w:rPr>
          <w:rStyle w:val="Heading8Char"/>
          <w:rFonts w:ascii="Calibri" w:hAnsi="Calibri" w:cs="Calibri"/>
          <w:sz w:val="22"/>
          <w:szCs w:val="22"/>
        </w:rPr>
        <w:t>such as the force measurements can be transferred to other exoskeletons but there will be variations in properties based on other factors</w:t>
      </w:r>
      <w:r>
        <w:rPr>
          <w:rStyle w:val="Heading8Char"/>
          <w:rFonts w:ascii="Calibri" w:hAnsi="Calibri" w:cs="Calibri"/>
          <w:sz w:val="22"/>
          <w:szCs w:val="22"/>
        </w:rPr>
        <w:t xml:space="preserve">. </w:t>
      </w:r>
      <w:r w:rsidRPr="150A4973">
        <w:rPr>
          <w:rStyle w:val="Heading8Char"/>
          <w:rFonts w:ascii="Calibri" w:hAnsi="Calibri" w:cs="Calibri"/>
          <w:sz w:val="22"/>
          <w:szCs w:val="22"/>
        </w:rPr>
        <w:t>The estimated forces could be transferable to other exoskeletons, with similar motion, as it is expected that the system will experience similar forces from the typical human pilot. These forces can be applied to other system specific CAD files and the stress concentrations will be calculated; based on its dimensions.  The analysis will specify if failure occurs within the system.</w:t>
      </w:r>
      <w:r w:rsidRPr="150A4973">
        <w:rPr>
          <w:rStyle w:val="Heading9Char"/>
          <w:rFonts w:ascii="Calibri" w:hAnsi="Calibri" w:cs="Calibri"/>
          <w:sz w:val="22"/>
          <w:szCs w:val="22"/>
        </w:rPr>
        <w:t> </w:t>
      </w:r>
      <w:r w:rsidRPr="6A5D8121">
        <w:rPr>
          <w:rStyle w:val="Heading8Char"/>
          <w:rFonts w:ascii="Calibri" w:hAnsi="Calibri" w:cs="Calibri"/>
          <w:sz w:val="22"/>
          <w:szCs w:val="22"/>
        </w:rPr>
        <w:t>The areas of highest stress will be the main points of failure; either from yielding causing plastic deformation or the development of cracking from fatigue. Within these areas of high stress, there will need to be a focus on ensuring structural integrity for safety. If the safety factor can be considered too low, then the design will be modified such as increasing local thickness. This will allow to iterate on the design to make the system safe. Alternatively, the framework can find out the redundant mechanical design areas of the exoskeleton and redesigning them to minimise the weight of the exoskeleton and reduce the production cost.</w:t>
      </w:r>
    </w:p>
    <w:p w14:paraId="15DC7375" w14:textId="77777777" w:rsidR="00D1089E" w:rsidRDefault="00D1089E" w:rsidP="00DA1401">
      <w:pPr>
        <w:pStyle w:val="Heading2"/>
      </w:pPr>
      <w:bookmarkStart w:id="7" w:name="_Toc85527175"/>
      <w:bookmarkStart w:id="8" w:name="_Toc85553666"/>
      <w:r>
        <w:t>Other Relevant Standard</w:t>
      </w:r>
      <w:bookmarkEnd w:id="7"/>
      <w:bookmarkEnd w:id="8"/>
    </w:p>
    <w:p w14:paraId="45461C61" w14:textId="77777777" w:rsidR="00D1089E" w:rsidRPr="007F69A1" w:rsidRDefault="00D1089E" w:rsidP="00DA1401">
      <w:pPr>
        <w:pStyle w:val="Heading3"/>
      </w:pPr>
      <w:bookmarkStart w:id="9" w:name="_Toc85527176"/>
      <w:bookmarkStart w:id="10" w:name="_Toc85553667"/>
      <w:r>
        <w:t>Robots and robotic devices</w:t>
      </w:r>
      <w:bookmarkEnd w:id="9"/>
      <w:bookmarkEnd w:id="10"/>
    </w:p>
    <w:p w14:paraId="2DBB9D04" w14:textId="77777777" w:rsidR="00D1089E" w:rsidRDefault="00D1089E" w:rsidP="00DA1401">
      <w:r w:rsidRPr="5F973B0F">
        <w:t>The standard</w:t>
      </w:r>
      <w:r>
        <w:t>s</w:t>
      </w:r>
      <w:r w:rsidRPr="5F973B0F">
        <w:t xml:space="preserve"> for exoskeletons </w:t>
      </w:r>
      <w:r>
        <w:t>are</w:t>
      </w:r>
      <w:r w:rsidRPr="5F973B0F">
        <w:t xml:space="preserve"> less developed compared to other similar fields such as prosthetics. The </w:t>
      </w:r>
      <w:r>
        <w:t xml:space="preserve">most relevant introductory </w:t>
      </w:r>
      <w:r w:rsidRPr="5F973B0F">
        <w:t xml:space="preserve">standard </w:t>
      </w:r>
      <w:r>
        <w:t xml:space="preserve">for the purposes of this framework, </w:t>
      </w:r>
      <w:r w:rsidRPr="5F973B0F">
        <w:t>ISO</w:t>
      </w:r>
      <w:r>
        <w:t xml:space="preserve"> </w:t>
      </w:r>
      <w:r w:rsidRPr="5F973B0F">
        <w:t>13482</w:t>
      </w:r>
      <w:r>
        <w:t xml:space="preserve"> </w:t>
      </w:r>
      <w:r w:rsidRPr="00F47932">
        <w:rPr>
          <w:i/>
          <w:iCs/>
        </w:rPr>
        <w:t>Robots and robotic devices — Safety requirements for personal care robots</w:t>
      </w:r>
      <w:r>
        <w:t xml:space="preserve"> </w:t>
      </w:r>
      <w:r>
        <w:rPr>
          <w:lang w:val="en-HK"/>
        </w:rPr>
        <w:fldChar w:fldCharType="begin"/>
      </w:r>
      <w:r>
        <w:rPr>
          <w:lang w:val="en-HK"/>
        </w:rPr>
        <w:instrText xml:space="preserve">CITATION Rob14 \l 15369 </w:instrText>
      </w:r>
      <w:r>
        <w:rPr>
          <w:lang w:val="en-HK"/>
        </w:rPr>
        <w:fldChar w:fldCharType="separate"/>
      </w:r>
      <w:r>
        <w:rPr>
          <w:noProof/>
          <w:lang w:val="en-HK"/>
        </w:rPr>
        <w:t>(International Organization for Standardization, 2014)</w:t>
      </w:r>
      <w:r>
        <w:rPr>
          <w:lang w:val="en-HK"/>
        </w:rPr>
        <w:fldChar w:fldCharType="end"/>
      </w:r>
      <w:r w:rsidRPr="5F973B0F">
        <w:t xml:space="preserve"> gives some recommendations on various aspects of safety. While this includes factors such as durability, that will be useful for structural analysis, it also includes many other factors such as energy storage and posture of </w:t>
      </w:r>
      <w:r>
        <w:t xml:space="preserve">the </w:t>
      </w:r>
      <w:r w:rsidRPr="5F973B0F">
        <w:t xml:space="preserve">pilot. The factors </w:t>
      </w:r>
      <w:r>
        <w:t>being</w:t>
      </w:r>
      <w:r w:rsidRPr="5F973B0F">
        <w:t xml:space="preserve"> consider</w:t>
      </w:r>
      <w:r>
        <w:t xml:space="preserve">ed for durability are the </w:t>
      </w:r>
      <w:r w:rsidRPr="5F973B0F">
        <w:t>stresses, properties of materials, vibrations</w:t>
      </w:r>
      <w:r>
        <w:t>,</w:t>
      </w:r>
      <w:r w:rsidRPr="5F973B0F">
        <w:t xml:space="preserve"> environmental conditions </w:t>
      </w:r>
      <w:r>
        <w:t>(</w:t>
      </w:r>
      <w:r w:rsidRPr="5F973B0F">
        <w:t>such as heat</w:t>
      </w:r>
      <w:r>
        <w:t>) and extreme cases for forces or misuse</w:t>
      </w:r>
      <w:r w:rsidRPr="5F973B0F">
        <w:t>.</w:t>
      </w:r>
      <w:r>
        <w:t xml:space="preserve"> </w:t>
      </w:r>
      <w:r w:rsidRPr="5F973B0F">
        <w:t>However, this standard only provides the factors that need to be considered and does not provide a methodology for analysis.</w:t>
      </w:r>
      <w:r>
        <w:t xml:space="preserve"> Therefore, this standard simply provides general concepts on the safety requirements of an exoskeleton and the initial direction of the framework development. This framework will develop methods to evaluate the effects of some of the factors mentioned in clause 5.11.1 of this standard. Specifically, it will include the mechanical stresses and material properties that will potentially introduce hazards due to insufficient durability.</w:t>
      </w:r>
    </w:p>
    <w:p w14:paraId="11836BE3" w14:textId="77777777" w:rsidR="00D1089E" w:rsidRDefault="00D1089E" w:rsidP="00DA1401">
      <w:pPr>
        <w:pStyle w:val="Heading3"/>
        <w:rPr>
          <w:rFonts w:ascii="Calibri Light" w:eastAsia="DengXian Light" w:hAnsi="Calibri Light"/>
        </w:rPr>
      </w:pPr>
      <w:bookmarkStart w:id="11" w:name="_Toc85527177"/>
      <w:bookmarkStart w:id="12" w:name="_Toc85553668"/>
      <w:r>
        <w:t xml:space="preserve">Prosthetics </w:t>
      </w:r>
      <w:bookmarkEnd w:id="11"/>
      <w:bookmarkEnd w:id="12"/>
    </w:p>
    <w:p w14:paraId="79CE973D" w14:textId="77777777" w:rsidR="00D1089E" w:rsidRDefault="00D1089E" w:rsidP="00DA1401">
      <w:r w:rsidRPr="0CBF9DD0">
        <w:t>Compare this to ISO</w:t>
      </w:r>
      <w:r>
        <w:t xml:space="preserve"> </w:t>
      </w:r>
      <w:r w:rsidRPr="0CBF9DD0">
        <w:t>22675</w:t>
      </w:r>
      <w:r>
        <w:t xml:space="preserve"> </w:t>
      </w:r>
      <w:r w:rsidRPr="00F47932">
        <w:rPr>
          <w:i/>
          <w:iCs/>
        </w:rPr>
        <w:t>Prosthetics — Testing of ankle-foot devices and foot units — Requirements and test methods</w:t>
      </w:r>
      <w:r>
        <w:t xml:space="preserve"> </w:t>
      </w:r>
      <w:r w:rsidRPr="1EF45823">
        <w:rPr>
          <w:i/>
          <w:iCs/>
          <w:lang w:val="en-HK"/>
        </w:rPr>
        <w:fldChar w:fldCharType="begin"/>
      </w:r>
      <w:r w:rsidRPr="1EF45823">
        <w:rPr>
          <w:i/>
          <w:iCs/>
          <w:lang w:val="en-HK"/>
        </w:rPr>
        <w:instrText xml:space="preserve">CITATION Pro16 \l 15369 </w:instrText>
      </w:r>
      <w:r w:rsidRPr="1EF45823">
        <w:rPr>
          <w:i/>
          <w:iCs/>
          <w:lang w:val="en-HK"/>
        </w:rPr>
        <w:fldChar w:fldCharType="separate"/>
      </w:r>
      <w:r>
        <w:rPr>
          <w:noProof/>
          <w:lang w:val="en-HK"/>
        </w:rPr>
        <w:t>(International Organization for Standardization, 2016)</w:t>
      </w:r>
      <w:r w:rsidRPr="1EF45823">
        <w:rPr>
          <w:i/>
          <w:iCs/>
          <w:lang w:val="en-HK"/>
        </w:rPr>
        <w:fldChar w:fldCharType="end"/>
      </w:r>
      <w:r>
        <w:t>,</w:t>
      </w:r>
      <w:r w:rsidRPr="0CBF9DD0">
        <w:t xml:space="preserve"> that specifically give a three-step method for testing prosthetics. Initially</w:t>
      </w:r>
      <w:r>
        <w:t>,</w:t>
      </w:r>
      <w:r w:rsidRPr="0CBF9DD0">
        <w:t xml:space="preserve"> test</w:t>
      </w:r>
      <w:r>
        <w:t>ing</w:t>
      </w:r>
      <w:r w:rsidRPr="0CBF9DD0">
        <w:t xml:space="preserve"> with a force for normal operations</w:t>
      </w:r>
      <w:r>
        <w:t>, and</w:t>
      </w:r>
      <w:r w:rsidRPr="0CBF9DD0">
        <w:t xml:space="preserve"> then</w:t>
      </w:r>
      <w:r>
        <w:t>,</w:t>
      </w:r>
      <w:r w:rsidRPr="0CBF9DD0">
        <w:t xml:space="preserve"> a higher force that simulate</w:t>
      </w:r>
      <w:r>
        <w:t>s</w:t>
      </w:r>
      <w:r w:rsidRPr="0CBF9DD0">
        <w:t xml:space="preserve"> sudden or unexpected motions, and finally</w:t>
      </w:r>
      <w:r>
        <w:t>,</w:t>
      </w:r>
      <w:r w:rsidRPr="0CBF9DD0">
        <w:t xml:space="preserve"> a cyclic loading to simulate fatigue. This is done </w:t>
      </w:r>
      <w:r>
        <w:t>by</w:t>
      </w:r>
      <w:r w:rsidRPr="0CBF9DD0">
        <w:t xml:space="preserve"> testing specific samples of the prosthetics and checking if failure has occurred at any of the</w:t>
      </w:r>
      <w:r>
        <w:t>se</w:t>
      </w:r>
      <w:r w:rsidRPr="0CBF9DD0">
        <w:t xml:space="preserve"> stages. The initial operation was done with a representative force of the system with a 1.75 safety factor. The second</w:t>
      </w:r>
      <w:r>
        <w:t xml:space="preserve"> test </w:t>
      </w:r>
      <w:r w:rsidRPr="0CBF9DD0">
        <w:t xml:space="preserve">was done similarly with a force 1.5-2 times larger than </w:t>
      </w:r>
      <w:r>
        <w:t xml:space="preserve">the </w:t>
      </w:r>
      <w:r w:rsidRPr="0CBF9DD0">
        <w:t>initial static force. Finally, the fatigue test was done with the initial static force applied for cycles.</w:t>
      </w:r>
      <w:ins w:id="13" w:author="Long Yin Tsui" w:date="2021-06-29T15:38:00Z">
        <w:r>
          <w:t xml:space="preserve"> </w:t>
        </w:r>
      </w:ins>
      <w:r>
        <w:t>These three tests cover all the possible types of stresses (static loading, impact loading and cyclic loading) that would potentially introduce mechanical failures in the exoskeletons. However, destructive tests can be costly, especially for robotic parts. Therefore, instead of conducting the destructive tests on a real exoskeleton, simulation software should be utilised to conduct these three analyses. So, this framework will build on this standard by adapting its proposed tests for use on exoskeletons.</w:t>
      </w:r>
    </w:p>
    <w:p w14:paraId="058CECB6" w14:textId="77777777" w:rsidR="00D1089E" w:rsidRDefault="00D1089E" w:rsidP="00DA1401">
      <w:pPr>
        <w:rPr>
          <w:rStyle w:val="Heading9Char"/>
          <w:rFonts w:ascii="Calibri" w:hAnsi="Calibri" w:cs="Calibri"/>
          <w:sz w:val="22"/>
          <w:szCs w:val="22"/>
        </w:rPr>
      </w:pPr>
    </w:p>
    <w:p w14:paraId="0A61A4D0" w14:textId="77777777" w:rsidR="00D1089E" w:rsidRPr="0097569D" w:rsidRDefault="00D1089E" w:rsidP="00DA1401">
      <w:pPr>
        <w:rPr>
          <w:lang w:eastAsia="en-AU"/>
        </w:rPr>
      </w:pPr>
      <w:r>
        <w:rPr>
          <w:rStyle w:val="Heading9Char"/>
          <w:rFonts w:ascii="Calibri" w:hAnsi="Calibri" w:cs="Calibri"/>
          <w:sz w:val="22"/>
          <w:szCs w:val="22"/>
        </w:rPr>
        <w:br w:type="page"/>
      </w:r>
    </w:p>
    <w:p w14:paraId="5EFC76DC" w14:textId="77777777" w:rsidR="00D1089E" w:rsidRDefault="00D1089E" w:rsidP="00DA1401">
      <w:pPr>
        <w:pStyle w:val="Heading1"/>
      </w:pPr>
      <w:bookmarkStart w:id="14" w:name="_Toc85527178"/>
      <w:bookmarkStart w:id="15" w:name="_Toc85553669"/>
      <w:r>
        <w:lastRenderedPageBreak/>
        <w:t>Background</w:t>
      </w:r>
      <w:bookmarkEnd w:id="14"/>
      <w:bookmarkEnd w:id="15"/>
    </w:p>
    <w:p w14:paraId="1668B1B6" w14:textId="77777777" w:rsidR="00D1089E" w:rsidRPr="008D5CA7" w:rsidRDefault="00D1089E" w:rsidP="00DA1401">
      <w:pPr>
        <w:rPr>
          <w:ins w:id="16" w:author="Long Yin Tsui" w:date="2021-07-09T14:41:00Z"/>
        </w:rPr>
      </w:pPr>
      <w:r>
        <w:t>The goal of this project is to propose loading conditions for FEA analysis of exoskeletons. To do so, this literature review focuses on two categories in the literature. First, a model-based dynamic analysis of the loads undertaken during exoskeleton gait, including a description of the crutch-based gaits commonly employed in exoskeletons, as well as existing models in the literature. Secondly, this review analyses existing professional standards in the literature for similar technological-based medical devices.</w:t>
      </w:r>
    </w:p>
    <w:p w14:paraId="49765A26" w14:textId="77777777" w:rsidR="00D1089E" w:rsidRPr="0092199F" w:rsidRDefault="00D1089E" w:rsidP="00DA1401">
      <w:pPr>
        <w:pStyle w:val="Heading2"/>
      </w:pPr>
      <w:bookmarkStart w:id="17" w:name="_Toc85527179"/>
      <w:bookmarkStart w:id="18" w:name="_Toc85553670"/>
      <w:r>
        <w:t>Gait</w:t>
      </w:r>
      <w:bookmarkEnd w:id="17"/>
      <w:bookmarkEnd w:id="18"/>
    </w:p>
    <w:p w14:paraId="5C6D4523" w14:textId="77777777" w:rsidR="00D1089E" w:rsidRPr="0092199F" w:rsidRDefault="00D1089E" w:rsidP="00DA1401">
      <w:r>
        <w:t xml:space="preserve">Walking gait is a cycle of coordination movements controlled by continuous human lower limb joint rotations. To identify the critical point (the location most likely to introduce a defect) and find out the corresponding forces and torques under a worst-case scenario (a specific instant during the gait), the motions of every link must be investigated. It is because the design of exoskeletons for paraplegics always involves application of crutches for balancing purpose (two different crutch- based gait types will be introduced in the </w:t>
      </w:r>
      <w:r w:rsidRPr="004E463D">
        <w:t>section 3.2</w:t>
      </w:r>
      <w:r>
        <w:t xml:space="preserve">), different forms of gait can be examined with each having a different impact load on the foot plate of the exoskeleton. Modified three-point crutch gait and four-point crutch gait are commonly used by different lower limb exoskeleton designs such as ReWalk </w:t>
      </w:r>
      <w:r>
        <w:rPr>
          <w:lang w:val="en-HK"/>
        </w:rPr>
        <w:fldChar w:fldCharType="begin"/>
      </w:r>
      <w:r>
        <w:rPr>
          <w:lang w:val="en-HK"/>
        </w:rPr>
        <w:instrText xml:space="preserve">CITATION Zei \l 15369 </w:instrText>
      </w:r>
      <w:r>
        <w:rPr>
          <w:lang w:val="en-HK"/>
        </w:rPr>
        <w:fldChar w:fldCharType="separate"/>
      </w:r>
      <w:r>
        <w:rPr>
          <w:noProof/>
          <w:lang w:val="en-HK"/>
        </w:rPr>
        <w:t>(Zeilig, et al., 2012)</w:t>
      </w:r>
      <w:r>
        <w:rPr>
          <w:lang w:val="en-HK"/>
        </w:rPr>
        <w:fldChar w:fldCharType="end"/>
      </w:r>
      <w:r>
        <w:t xml:space="preserve"> and Ekso Bionics </w:t>
      </w:r>
      <w:r>
        <w:rPr>
          <w:lang w:val="en-HK"/>
        </w:rPr>
        <w:fldChar w:fldCharType="begin"/>
      </w:r>
      <w:r>
        <w:rPr>
          <w:lang w:val="en-HK"/>
        </w:rPr>
        <w:instrText xml:space="preserve">CITATION Eks \l 15369 </w:instrText>
      </w:r>
      <w:r>
        <w:rPr>
          <w:lang w:val="en-HK"/>
        </w:rPr>
        <w:fldChar w:fldCharType="separate"/>
      </w:r>
      <w:r>
        <w:rPr>
          <w:noProof/>
          <w:lang w:val="en-HK"/>
        </w:rPr>
        <w:t>(The Engineer UK, 2011)</w:t>
      </w:r>
      <w:r>
        <w:rPr>
          <w:lang w:val="en-HK"/>
        </w:rPr>
        <w:fldChar w:fldCharType="end"/>
      </w:r>
      <w:r>
        <w:t>.</w:t>
      </w:r>
    </w:p>
    <w:p w14:paraId="670227AE" w14:textId="77777777" w:rsidR="00D1089E" w:rsidRPr="007F69A1" w:rsidRDefault="00D1089E" w:rsidP="00DA1401">
      <w:pPr>
        <w:pStyle w:val="Heading2"/>
      </w:pPr>
      <w:bookmarkStart w:id="19" w:name="_Toc85527180"/>
      <w:bookmarkStart w:id="20" w:name="_Toc85553671"/>
      <w:r w:rsidRPr="007F69A1">
        <w:t>General gait cycle</w:t>
      </w:r>
      <w:bookmarkEnd w:id="19"/>
      <w:bookmarkEnd w:id="20"/>
    </w:p>
    <w:p w14:paraId="58B9217D" w14:textId="77777777" w:rsidR="00D1089E" w:rsidRDefault="00D1089E" w:rsidP="00DA1401">
      <w:r>
        <w:t xml:space="preserve">To evaluate the static internal forces using the Newton-Euler equations, the free body diagram must be drawn, which requires the orientations of the exoskeleton’s links to be defined. Because of the variety of the gait design of different exoskeletons, it is assumed that the postures of all exoskeletons follow what is known as the general gait cycle. </w:t>
      </w:r>
    </w:p>
    <w:p w14:paraId="5146AC19" w14:textId="77777777" w:rsidR="00D1089E" w:rsidRPr="0092199F" w:rsidRDefault="00D1089E" w:rsidP="00DA1401">
      <w:r w:rsidRPr="0092199F">
        <w:t>Although the individual gai</w:t>
      </w:r>
      <w:r>
        <w:t>t</w:t>
      </w:r>
      <w:r w:rsidRPr="0092199F">
        <w:t xml:space="preserve"> pattern will be influenced by age, personality, mood, and sociocultural factors, eight phases </w:t>
      </w:r>
      <w:r>
        <w:rPr>
          <w:lang w:val="en-HK"/>
        </w:rPr>
        <w:fldChar w:fldCharType="begin"/>
      </w:r>
      <w:r>
        <w:rPr>
          <w:lang w:val="en-HK"/>
        </w:rPr>
        <w:instrText xml:space="preserve">CITATION Gai21 \l 15369 </w:instrText>
      </w:r>
      <w:r>
        <w:rPr>
          <w:lang w:val="en-HK"/>
        </w:rPr>
        <w:fldChar w:fldCharType="separate"/>
      </w:r>
      <w:r>
        <w:rPr>
          <w:noProof/>
          <w:lang w:val="en-HK"/>
        </w:rPr>
        <w:t>(Physiopedia, 2021)</w:t>
      </w:r>
      <w:r>
        <w:rPr>
          <w:lang w:val="en-HK"/>
        </w:rPr>
        <w:fldChar w:fldCharType="end"/>
      </w:r>
      <w:r>
        <w:t xml:space="preserve"> </w:t>
      </w:r>
      <w:r w:rsidRPr="0092199F">
        <w:t xml:space="preserve">can always be observed from the walking cycle of a healthy human which are </w:t>
      </w:r>
      <w:r>
        <w:t>illustrated</w:t>
      </w:r>
      <w:r w:rsidRPr="0092199F">
        <w:t xml:space="preserve"> in Figure </w:t>
      </w:r>
      <w:r>
        <w:t xml:space="preserve">3 </w:t>
      </w:r>
      <w:r>
        <w:rPr>
          <w:lang w:val="en-HK"/>
        </w:rPr>
        <w:fldChar w:fldCharType="begin"/>
      </w:r>
      <w:r>
        <w:rPr>
          <w:lang w:val="en-HK"/>
        </w:rPr>
        <w:instrText xml:space="preserve">CITATION Gai211 \l 15369 </w:instrText>
      </w:r>
      <w:r>
        <w:rPr>
          <w:lang w:val="en-HK"/>
        </w:rPr>
        <w:fldChar w:fldCharType="separate"/>
      </w:r>
      <w:r>
        <w:rPr>
          <w:noProof/>
          <w:lang w:val="en-HK"/>
        </w:rPr>
        <w:t>(Lineage Medical, Inc., 2021)</w:t>
      </w:r>
      <w:r>
        <w:rPr>
          <w:lang w:val="en-HK"/>
        </w:rPr>
        <w:fldChar w:fldCharType="end"/>
      </w:r>
      <w:r w:rsidRPr="0092199F">
        <w:t xml:space="preserve">. 60% of the time of </w:t>
      </w:r>
      <w:r w:rsidRPr="00230E87">
        <w:t>the</w:t>
      </w:r>
      <w:r w:rsidRPr="0092199F">
        <w:t xml:space="preserve"> gait cycle is </w:t>
      </w:r>
      <w:r>
        <w:t xml:space="preserve">in </w:t>
      </w:r>
      <w:r w:rsidRPr="0092199F">
        <w:t xml:space="preserve">the standing phase which begins </w:t>
      </w:r>
      <w:r>
        <w:t xml:space="preserve">at </w:t>
      </w:r>
      <w:r w:rsidRPr="0092199F">
        <w:t xml:space="preserve">the </w:t>
      </w:r>
      <w:r>
        <w:t>instant</w:t>
      </w:r>
      <w:r w:rsidRPr="0092199F">
        <w:t xml:space="preserve"> that the foot touches the ground, and the body is supported by both feet. The rest of the time belongs to the swing phase with single foot support. The motion of </w:t>
      </w:r>
      <w:r>
        <w:t xml:space="preserve">the </w:t>
      </w:r>
      <w:r w:rsidRPr="0092199F">
        <w:t>gait is completed by rotating the ankle, the knee</w:t>
      </w:r>
      <w:r>
        <w:t>,</w:t>
      </w:r>
      <w:r w:rsidRPr="0092199F">
        <w:t xml:space="preserve"> and the hip simultaneously </w:t>
      </w:r>
      <w:r>
        <w:t>with</w:t>
      </w:r>
      <w:r w:rsidRPr="0092199F">
        <w:t xml:space="preserve"> the changes of angles in Table A.</w:t>
      </w:r>
      <w:r>
        <w:t xml:space="preserve"> With the working rotation range of every joint mentioned in Table A, every possible angle combination that the exoskeleton will conduct during the walk can be extracted to find out the maximum loading acting on each specific link.</w:t>
      </w:r>
    </w:p>
    <w:tbl>
      <w:tblPr>
        <w:tblStyle w:val="TableGrid"/>
        <w:tblW w:w="9176" w:type="dxa"/>
        <w:tblInd w:w="-5" w:type="dxa"/>
        <w:tblLook w:val="04A0" w:firstRow="1" w:lastRow="0" w:firstColumn="1" w:lastColumn="0" w:noHBand="0" w:noVBand="1"/>
      </w:tblPr>
      <w:tblGrid>
        <w:gridCol w:w="728"/>
        <w:gridCol w:w="980"/>
        <w:gridCol w:w="1028"/>
        <w:gridCol w:w="886"/>
        <w:gridCol w:w="889"/>
        <w:gridCol w:w="938"/>
        <w:gridCol w:w="1337"/>
        <w:gridCol w:w="1028"/>
        <w:gridCol w:w="1362"/>
      </w:tblGrid>
      <w:tr w:rsidR="00D1089E" w:rsidRPr="0092199F" w14:paraId="368BB341" w14:textId="77777777" w:rsidTr="0010298E">
        <w:trPr>
          <w:trHeight w:val="311"/>
        </w:trPr>
        <w:tc>
          <w:tcPr>
            <w:tcW w:w="728" w:type="dxa"/>
            <w:vMerge w:val="restart"/>
          </w:tcPr>
          <w:p w14:paraId="1F45264F" w14:textId="77777777" w:rsidR="00D1089E" w:rsidRPr="0092199F" w:rsidRDefault="00D1089E" w:rsidP="00DA1401">
            <w:r w:rsidRPr="0092199F">
              <w:t>Joints</w:t>
            </w:r>
          </w:p>
        </w:tc>
        <w:tc>
          <w:tcPr>
            <w:tcW w:w="3783" w:type="dxa"/>
            <w:gridSpan w:val="4"/>
          </w:tcPr>
          <w:p w14:paraId="3ADB5567" w14:textId="77777777" w:rsidR="00D1089E" w:rsidRPr="0092199F" w:rsidRDefault="00D1089E" w:rsidP="00DA1401">
            <w:r w:rsidRPr="0092199F">
              <w:t>Standing phase</w:t>
            </w:r>
          </w:p>
        </w:tc>
        <w:tc>
          <w:tcPr>
            <w:tcW w:w="4665" w:type="dxa"/>
            <w:gridSpan w:val="4"/>
          </w:tcPr>
          <w:p w14:paraId="0B682CCF" w14:textId="77777777" w:rsidR="00D1089E" w:rsidRPr="0092199F" w:rsidRDefault="00D1089E" w:rsidP="00DA1401">
            <w:r w:rsidRPr="0092199F">
              <w:t>Swinging phase</w:t>
            </w:r>
          </w:p>
        </w:tc>
      </w:tr>
      <w:tr w:rsidR="00D1089E" w:rsidRPr="0092199F" w14:paraId="615901AD" w14:textId="77777777" w:rsidTr="0010298E">
        <w:trPr>
          <w:trHeight w:val="594"/>
        </w:trPr>
        <w:tc>
          <w:tcPr>
            <w:tcW w:w="728" w:type="dxa"/>
            <w:vMerge/>
          </w:tcPr>
          <w:p w14:paraId="286884FA" w14:textId="77777777" w:rsidR="00D1089E" w:rsidRPr="0092199F" w:rsidRDefault="00D1089E" w:rsidP="00DA1401"/>
        </w:tc>
        <w:tc>
          <w:tcPr>
            <w:tcW w:w="980" w:type="dxa"/>
          </w:tcPr>
          <w:p w14:paraId="4CC245C8" w14:textId="77777777" w:rsidR="00D1089E" w:rsidRPr="0092199F" w:rsidRDefault="00D1089E" w:rsidP="00DA1401">
            <w:r w:rsidRPr="0092199F">
              <w:t>Heel Strike</w:t>
            </w:r>
          </w:p>
        </w:tc>
        <w:tc>
          <w:tcPr>
            <w:tcW w:w="1028" w:type="dxa"/>
          </w:tcPr>
          <w:p w14:paraId="53FBF720" w14:textId="77777777" w:rsidR="00D1089E" w:rsidRPr="0092199F" w:rsidRDefault="00D1089E" w:rsidP="00DA1401">
            <w:r w:rsidRPr="0092199F">
              <w:t>Foot Flat</w:t>
            </w:r>
          </w:p>
        </w:tc>
        <w:tc>
          <w:tcPr>
            <w:tcW w:w="886" w:type="dxa"/>
          </w:tcPr>
          <w:p w14:paraId="04446EEE" w14:textId="77777777" w:rsidR="00D1089E" w:rsidRPr="0092199F" w:rsidRDefault="00D1089E" w:rsidP="00DA1401">
            <w:r w:rsidRPr="0092199F">
              <w:t>Mid stand</w:t>
            </w:r>
          </w:p>
        </w:tc>
        <w:tc>
          <w:tcPr>
            <w:tcW w:w="889" w:type="dxa"/>
          </w:tcPr>
          <w:p w14:paraId="50604DF1" w14:textId="77777777" w:rsidR="00D1089E" w:rsidRPr="0092199F" w:rsidRDefault="00D1089E" w:rsidP="00DA1401">
            <w:r w:rsidRPr="0092199F">
              <w:t>Heel off</w:t>
            </w:r>
          </w:p>
        </w:tc>
        <w:tc>
          <w:tcPr>
            <w:tcW w:w="938" w:type="dxa"/>
          </w:tcPr>
          <w:p w14:paraId="199AFA35" w14:textId="77777777" w:rsidR="00D1089E" w:rsidRPr="0092199F" w:rsidRDefault="00D1089E" w:rsidP="00DA1401">
            <w:r w:rsidRPr="0092199F">
              <w:t>Toe off</w:t>
            </w:r>
          </w:p>
        </w:tc>
        <w:tc>
          <w:tcPr>
            <w:tcW w:w="1337" w:type="dxa"/>
          </w:tcPr>
          <w:p w14:paraId="697D8D0E" w14:textId="77777777" w:rsidR="00D1089E" w:rsidRPr="0092199F" w:rsidRDefault="00D1089E" w:rsidP="00DA1401">
            <w:r w:rsidRPr="0092199F">
              <w:t>Acceleration</w:t>
            </w:r>
          </w:p>
        </w:tc>
        <w:tc>
          <w:tcPr>
            <w:tcW w:w="1028" w:type="dxa"/>
          </w:tcPr>
          <w:p w14:paraId="10994F12" w14:textId="77777777" w:rsidR="00D1089E" w:rsidRPr="0092199F" w:rsidRDefault="00D1089E" w:rsidP="00DA1401">
            <w:r w:rsidRPr="0092199F">
              <w:t>Mid- swing</w:t>
            </w:r>
          </w:p>
        </w:tc>
        <w:tc>
          <w:tcPr>
            <w:tcW w:w="1362" w:type="dxa"/>
          </w:tcPr>
          <w:p w14:paraId="647B181D" w14:textId="77777777" w:rsidR="00D1089E" w:rsidRPr="0092199F" w:rsidRDefault="00D1089E" w:rsidP="00DA1401">
            <w:r w:rsidRPr="0092199F">
              <w:t>Deceleration</w:t>
            </w:r>
          </w:p>
        </w:tc>
      </w:tr>
      <w:tr w:rsidR="00D1089E" w:rsidRPr="0092199F" w14:paraId="18F5AD20" w14:textId="77777777" w:rsidTr="0010298E">
        <w:trPr>
          <w:trHeight w:val="435"/>
        </w:trPr>
        <w:tc>
          <w:tcPr>
            <w:tcW w:w="728" w:type="dxa"/>
          </w:tcPr>
          <w:p w14:paraId="2EA22E54" w14:textId="77777777" w:rsidR="00D1089E" w:rsidRPr="0092199F" w:rsidRDefault="00D1089E" w:rsidP="00DA1401">
            <w:r w:rsidRPr="0092199F">
              <w:t>Ankle</w:t>
            </w:r>
          </w:p>
        </w:tc>
        <w:tc>
          <w:tcPr>
            <w:tcW w:w="980" w:type="dxa"/>
          </w:tcPr>
          <w:p w14:paraId="1ED8163F" w14:textId="77777777" w:rsidR="00D1089E" w:rsidRPr="0092199F" w:rsidRDefault="00D1089E" w:rsidP="00DA1401">
            <m:oMathPara>
              <m:oMath>
                <m:r>
                  <m:rPr>
                    <m:sty m:val="p"/>
                  </m:rPr>
                  <w:rPr>
                    <w:rFonts w:ascii="Cambria Math" w:hAnsi="Cambria Math"/>
                  </w:rPr>
                  <m:t>0°</m:t>
                </m:r>
              </m:oMath>
            </m:oMathPara>
          </w:p>
        </w:tc>
        <w:tc>
          <w:tcPr>
            <w:tcW w:w="1028" w:type="dxa"/>
          </w:tcPr>
          <w:p w14:paraId="62DA3E89" w14:textId="77777777" w:rsidR="00D1089E" w:rsidRPr="0092199F" w:rsidRDefault="00D1089E" w:rsidP="00DA1401">
            <m:oMathPara>
              <m:oMath>
                <m:r>
                  <m:rPr>
                    <m:sty m:val="p"/>
                  </m:rPr>
                  <w:rPr>
                    <w:rFonts w:ascii="Cambria Math" w:hAnsi="Cambria Math"/>
                  </w:rPr>
                  <m:t xml:space="preserve">5° </m:t>
                </m:r>
                <m:r>
                  <w:rPr>
                    <w:rFonts w:ascii="Cambria Math" w:hAnsi="Cambria Math"/>
                  </w:rPr>
                  <m:t>PF</m:t>
                </m:r>
              </m:oMath>
            </m:oMathPara>
          </w:p>
        </w:tc>
        <w:tc>
          <w:tcPr>
            <w:tcW w:w="886" w:type="dxa"/>
          </w:tcPr>
          <w:p w14:paraId="699DEAD4" w14:textId="77777777" w:rsidR="00D1089E" w:rsidRPr="0092199F" w:rsidRDefault="00D1089E" w:rsidP="00DA1401">
            <m:oMathPara>
              <m:oMath>
                <m:r>
                  <m:rPr>
                    <m:sty m:val="p"/>
                  </m:rPr>
                  <w:rPr>
                    <w:rFonts w:ascii="Cambria Math" w:hAnsi="Cambria Math"/>
                  </w:rPr>
                  <m:t xml:space="preserve">10° </m:t>
                </m:r>
                <m:r>
                  <w:rPr>
                    <w:rFonts w:ascii="Cambria Math" w:hAnsi="Cambria Math"/>
                  </w:rPr>
                  <m:t>DF</m:t>
                </m:r>
              </m:oMath>
            </m:oMathPara>
          </w:p>
        </w:tc>
        <w:tc>
          <w:tcPr>
            <w:tcW w:w="889" w:type="dxa"/>
          </w:tcPr>
          <w:p w14:paraId="6A46B7C8" w14:textId="77777777" w:rsidR="00D1089E" w:rsidRPr="0092199F" w:rsidRDefault="00D1089E" w:rsidP="00DA1401">
            <m:oMathPara>
              <m:oMath>
                <m:r>
                  <m:rPr>
                    <m:sty m:val="p"/>
                  </m:rPr>
                  <w:rPr>
                    <w:rFonts w:ascii="Cambria Math" w:hAnsi="Cambria Math"/>
                  </w:rPr>
                  <m:t>0°</m:t>
                </m:r>
              </m:oMath>
            </m:oMathPara>
          </w:p>
        </w:tc>
        <w:tc>
          <w:tcPr>
            <w:tcW w:w="938" w:type="dxa"/>
          </w:tcPr>
          <w:p w14:paraId="36055BA8" w14:textId="77777777" w:rsidR="00D1089E" w:rsidRPr="0092199F" w:rsidRDefault="00D1089E" w:rsidP="00DA1401">
            <m:oMathPara>
              <m:oMath>
                <m:r>
                  <m:rPr>
                    <m:sty m:val="p"/>
                  </m:rPr>
                  <w:rPr>
                    <w:rFonts w:ascii="Cambria Math" w:hAnsi="Cambria Math"/>
                  </w:rPr>
                  <m:t xml:space="preserve">20° </m:t>
                </m:r>
                <m:r>
                  <w:rPr>
                    <w:rFonts w:ascii="Cambria Math" w:hAnsi="Cambria Math"/>
                  </w:rPr>
                  <m:t>PF</m:t>
                </m:r>
              </m:oMath>
            </m:oMathPara>
          </w:p>
        </w:tc>
        <w:tc>
          <w:tcPr>
            <w:tcW w:w="1337" w:type="dxa"/>
          </w:tcPr>
          <w:p w14:paraId="069A1A5F" w14:textId="77777777" w:rsidR="00D1089E" w:rsidRPr="0092199F" w:rsidRDefault="00D1089E" w:rsidP="00DA1401">
            <m:oMathPara>
              <m:oMath>
                <m:r>
                  <m:rPr>
                    <m:sty m:val="p"/>
                  </m:rPr>
                  <w:rPr>
                    <w:rFonts w:ascii="Cambria Math" w:hAnsi="Cambria Math"/>
                  </w:rPr>
                  <m:t xml:space="preserve">10° </m:t>
                </m:r>
                <m:r>
                  <w:rPr>
                    <w:rFonts w:ascii="Cambria Math" w:hAnsi="Cambria Math"/>
                  </w:rPr>
                  <m:t>PF</m:t>
                </m:r>
              </m:oMath>
            </m:oMathPara>
          </w:p>
        </w:tc>
        <w:tc>
          <w:tcPr>
            <w:tcW w:w="1028" w:type="dxa"/>
          </w:tcPr>
          <w:p w14:paraId="60F255EC" w14:textId="77777777" w:rsidR="00D1089E" w:rsidRPr="0092199F" w:rsidRDefault="00D1089E" w:rsidP="00DA1401">
            <m:oMathPara>
              <m:oMath>
                <m:r>
                  <m:rPr>
                    <m:sty m:val="p"/>
                  </m:rPr>
                  <w:rPr>
                    <w:rFonts w:ascii="Cambria Math" w:hAnsi="Cambria Math"/>
                  </w:rPr>
                  <m:t xml:space="preserve">0° </m:t>
                </m:r>
              </m:oMath>
            </m:oMathPara>
          </w:p>
        </w:tc>
        <w:tc>
          <w:tcPr>
            <w:tcW w:w="1362" w:type="dxa"/>
          </w:tcPr>
          <w:p w14:paraId="4BD72D67" w14:textId="77777777" w:rsidR="00D1089E" w:rsidRPr="0092199F" w:rsidRDefault="00D1089E" w:rsidP="00DA1401">
            <m:oMathPara>
              <m:oMath>
                <m:r>
                  <m:rPr>
                    <m:sty m:val="p"/>
                  </m:rPr>
                  <w:rPr>
                    <w:rFonts w:ascii="Cambria Math" w:hAnsi="Cambria Math"/>
                  </w:rPr>
                  <m:t xml:space="preserve">0° </m:t>
                </m:r>
              </m:oMath>
            </m:oMathPara>
          </w:p>
        </w:tc>
      </w:tr>
      <w:tr w:rsidR="00D1089E" w:rsidRPr="0092199F" w14:paraId="7BACE7CB" w14:textId="77777777" w:rsidTr="0010298E">
        <w:trPr>
          <w:trHeight w:val="435"/>
        </w:trPr>
        <w:tc>
          <w:tcPr>
            <w:tcW w:w="728" w:type="dxa"/>
          </w:tcPr>
          <w:p w14:paraId="23FF5CE6" w14:textId="77777777" w:rsidR="00D1089E" w:rsidRPr="0092199F" w:rsidRDefault="00D1089E" w:rsidP="00DA1401">
            <w:r w:rsidRPr="0092199F">
              <w:t>Knee:</w:t>
            </w:r>
          </w:p>
        </w:tc>
        <w:tc>
          <w:tcPr>
            <w:tcW w:w="980" w:type="dxa"/>
          </w:tcPr>
          <w:p w14:paraId="169BA6D8" w14:textId="77777777" w:rsidR="00D1089E" w:rsidRPr="0092199F" w:rsidRDefault="00D1089E" w:rsidP="00DA1401">
            <m:oMathPara>
              <m:oMath>
                <m:r>
                  <m:rPr>
                    <m:sty m:val="p"/>
                  </m:rPr>
                  <w:rPr>
                    <w:rFonts w:ascii="Cambria Math" w:hAnsi="Cambria Math"/>
                  </w:rPr>
                  <m:t>0°</m:t>
                </m:r>
              </m:oMath>
            </m:oMathPara>
          </w:p>
        </w:tc>
        <w:tc>
          <w:tcPr>
            <w:tcW w:w="1028" w:type="dxa"/>
          </w:tcPr>
          <w:p w14:paraId="6C5C644A" w14:textId="77777777" w:rsidR="00D1089E" w:rsidRPr="0092199F" w:rsidRDefault="00D1089E" w:rsidP="00DA1401">
            <m:oMathPara>
              <m:oMath>
                <m:r>
                  <m:rPr>
                    <m:sty m:val="p"/>
                  </m:rPr>
                  <w:rPr>
                    <w:rFonts w:ascii="Cambria Math" w:hAnsi="Cambria Math"/>
                  </w:rPr>
                  <m:t>15°</m:t>
                </m:r>
              </m:oMath>
            </m:oMathPara>
          </w:p>
        </w:tc>
        <w:tc>
          <w:tcPr>
            <w:tcW w:w="886" w:type="dxa"/>
          </w:tcPr>
          <w:p w14:paraId="2F805116" w14:textId="77777777" w:rsidR="00D1089E" w:rsidRPr="0092199F" w:rsidRDefault="00D1089E" w:rsidP="00DA1401">
            <m:oMathPara>
              <m:oMath>
                <m:r>
                  <m:rPr>
                    <m:sty m:val="p"/>
                  </m:rPr>
                  <w:rPr>
                    <w:rFonts w:ascii="Cambria Math" w:hAnsi="Cambria Math"/>
                  </w:rPr>
                  <m:t>5°</m:t>
                </m:r>
              </m:oMath>
            </m:oMathPara>
          </w:p>
        </w:tc>
        <w:tc>
          <w:tcPr>
            <w:tcW w:w="889" w:type="dxa"/>
          </w:tcPr>
          <w:p w14:paraId="68B3898A" w14:textId="77777777" w:rsidR="00D1089E" w:rsidRPr="0092199F" w:rsidRDefault="00D1089E" w:rsidP="00DA1401">
            <m:oMathPara>
              <m:oMath>
                <m:r>
                  <m:rPr>
                    <m:sty m:val="p"/>
                  </m:rPr>
                  <w:rPr>
                    <w:rFonts w:ascii="Cambria Math" w:hAnsi="Cambria Math"/>
                  </w:rPr>
                  <m:t>0°</m:t>
                </m:r>
              </m:oMath>
            </m:oMathPara>
          </w:p>
        </w:tc>
        <w:tc>
          <w:tcPr>
            <w:tcW w:w="938" w:type="dxa"/>
          </w:tcPr>
          <w:p w14:paraId="4AB05716" w14:textId="77777777" w:rsidR="00D1089E" w:rsidRPr="0092199F" w:rsidRDefault="00D1089E" w:rsidP="00DA1401">
            <m:oMathPara>
              <m:oMath>
                <m:r>
                  <m:rPr>
                    <m:sty m:val="p"/>
                  </m:rPr>
                  <w:rPr>
                    <w:rFonts w:ascii="Cambria Math" w:hAnsi="Cambria Math"/>
                  </w:rPr>
                  <m:t>30°</m:t>
                </m:r>
              </m:oMath>
            </m:oMathPara>
          </w:p>
        </w:tc>
        <w:tc>
          <w:tcPr>
            <w:tcW w:w="1337" w:type="dxa"/>
          </w:tcPr>
          <w:p w14:paraId="6A09CCAB" w14:textId="77777777" w:rsidR="00D1089E" w:rsidRPr="0092199F" w:rsidRDefault="00D1089E" w:rsidP="00DA1401">
            <m:oMathPara>
              <m:oMath>
                <m:r>
                  <m:rPr>
                    <m:sty m:val="p"/>
                  </m:rPr>
                  <w:rPr>
                    <w:rFonts w:ascii="Cambria Math" w:hAnsi="Cambria Math"/>
                  </w:rPr>
                  <m:t>60°</m:t>
                </m:r>
              </m:oMath>
            </m:oMathPara>
          </w:p>
        </w:tc>
        <w:tc>
          <w:tcPr>
            <w:tcW w:w="1028" w:type="dxa"/>
          </w:tcPr>
          <w:p w14:paraId="14FDA89F" w14:textId="77777777" w:rsidR="00D1089E" w:rsidRPr="0092199F" w:rsidRDefault="00D1089E" w:rsidP="00DA1401">
            <m:oMathPara>
              <m:oMath>
                <m:r>
                  <m:rPr>
                    <m:sty m:val="p"/>
                  </m:rPr>
                  <w:rPr>
                    <w:rFonts w:ascii="Cambria Math" w:hAnsi="Cambria Math"/>
                  </w:rPr>
                  <m:t>30°</m:t>
                </m:r>
              </m:oMath>
            </m:oMathPara>
          </w:p>
        </w:tc>
        <w:tc>
          <w:tcPr>
            <w:tcW w:w="1362" w:type="dxa"/>
          </w:tcPr>
          <w:p w14:paraId="623A8FD6" w14:textId="77777777" w:rsidR="00D1089E" w:rsidRPr="0092199F" w:rsidRDefault="00D1089E" w:rsidP="00DA1401">
            <m:oMathPara>
              <m:oMath>
                <m:r>
                  <m:rPr>
                    <m:sty m:val="p"/>
                  </m:rPr>
                  <w:rPr>
                    <w:rFonts w:ascii="Cambria Math" w:hAnsi="Cambria Math"/>
                  </w:rPr>
                  <m:t>0</m:t>
                </m:r>
              </m:oMath>
            </m:oMathPara>
          </w:p>
        </w:tc>
      </w:tr>
      <w:tr w:rsidR="00D1089E" w:rsidRPr="0092199F" w14:paraId="4752AE81" w14:textId="77777777" w:rsidTr="0010298E">
        <w:trPr>
          <w:trHeight w:val="301"/>
        </w:trPr>
        <w:tc>
          <w:tcPr>
            <w:tcW w:w="728" w:type="dxa"/>
          </w:tcPr>
          <w:p w14:paraId="33455BE5" w14:textId="77777777" w:rsidR="00D1089E" w:rsidRPr="0092199F" w:rsidRDefault="00D1089E" w:rsidP="00DA1401">
            <w:r w:rsidRPr="0092199F">
              <w:t>Hip:</w:t>
            </w:r>
          </w:p>
        </w:tc>
        <w:tc>
          <w:tcPr>
            <w:tcW w:w="980" w:type="dxa"/>
          </w:tcPr>
          <w:p w14:paraId="06E3317E" w14:textId="77777777" w:rsidR="00D1089E" w:rsidRPr="0092199F" w:rsidRDefault="00D1089E" w:rsidP="00DA1401">
            <m:oMathPara>
              <m:oMath>
                <m:r>
                  <m:rPr>
                    <m:sty m:val="p"/>
                  </m:rPr>
                  <w:rPr>
                    <w:rFonts w:ascii="Cambria Math" w:hAnsi="Cambria Math"/>
                  </w:rPr>
                  <m:t>20°</m:t>
                </m:r>
                <m:r>
                  <w:rPr>
                    <w:rFonts w:ascii="Cambria Math" w:hAnsi="Cambria Math"/>
                  </w:rPr>
                  <m:t>Flex</m:t>
                </m:r>
              </m:oMath>
            </m:oMathPara>
          </w:p>
        </w:tc>
        <w:tc>
          <w:tcPr>
            <w:tcW w:w="1028" w:type="dxa"/>
          </w:tcPr>
          <w:p w14:paraId="54EE6552" w14:textId="77777777" w:rsidR="00D1089E" w:rsidRPr="0092199F" w:rsidRDefault="00D1089E" w:rsidP="00DA1401">
            <m:oMathPara>
              <m:oMath>
                <m:r>
                  <m:rPr>
                    <m:sty m:val="p"/>
                  </m:rPr>
                  <w:rPr>
                    <w:rFonts w:ascii="Cambria Math" w:hAnsi="Cambria Math"/>
                  </w:rPr>
                  <m:t xml:space="preserve">15° </m:t>
                </m:r>
                <m:r>
                  <w:rPr>
                    <w:rFonts w:ascii="Cambria Math" w:hAnsi="Cambria Math"/>
                  </w:rPr>
                  <m:t>Flex</m:t>
                </m:r>
              </m:oMath>
            </m:oMathPara>
          </w:p>
        </w:tc>
        <w:tc>
          <w:tcPr>
            <w:tcW w:w="886" w:type="dxa"/>
          </w:tcPr>
          <w:p w14:paraId="58B1DD9E" w14:textId="77777777" w:rsidR="00D1089E" w:rsidRPr="0092199F" w:rsidRDefault="00D1089E" w:rsidP="00DA1401">
            <m:oMathPara>
              <m:oMath>
                <m:r>
                  <m:rPr>
                    <m:sty m:val="p"/>
                  </m:rPr>
                  <w:rPr>
                    <w:rFonts w:ascii="Cambria Math" w:hAnsi="Cambria Math"/>
                  </w:rPr>
                  <m:t>0°</m:t>
                </m:r>
              </m:oMath>
            </m:oMathPara>
          </w:p>
        </w:tc>
        <w:tc>
          <w:tcPr>
            <w:tcW w:w="889" w:type="dxa"/>
          </w:tcPr>
          <w:p w14:paraId="3A8FE6A4" w14:textId="77777777" w:rsidR="00D1089E" w:rsidRPr="0092199F" w:rsidRDefault="00D1089E" w:rsidP="00DA1401">
            <m:oMathPara>
              <m:oMath>
                <m:r>
                  <m:rPr>
                    <m:sty m:val="p"/>
                  </m:rPr>
                  <w:rPr>
                    <w:rFonts w:ascii="Cambria Math" w:hAnsi="Cambria Math"/>
                  </w:rPr>
                  <m:t>15°</m:t>
                </m:r>
                <m:r>
                  <w:rPr>
                    <w:rFonts w:ascii="Cambria Math" w:hAnsi="Cambria Math"/>
                  </w:rPr>
                  <m:t>Ext</m:t>
                </m:r>
              </m:oMath>
            </m:oMathPara>
          </w:p>
        </w:tc>
        <w:tc>
          <w:tcPr>
            <w:tcW w:w="938" w:type="dxa"/>
          </w:tcPr>
          <w:p w14:paraId="3D8FFF2A" w14:textId="77777777" w:rsidR="00D1089E" w:rsidRPr="0092199F" w:rsidRDefault="00D1089E" w:rsidP="00DA1401">
            <m:oMathPara>
              <m:oMath>
                <m:r>
                  <m:rPr>
                    <m:sty m:val="p"/>
                  </m:rPr>
                  <w:rPr>
                    <w:rFonts w:ascii="Cambria Math" w:hAnsi="Cambria Math"/>
                  </w:rPr>
                  <m:t xml:space="preserve">20° </m:t>
                </m:r>
                <m:r>
                  <w:rPr>
                    <w:rFonts w:ascii="Cambria Math" w:hAnsi="Cambria Math"/>
                  </w:rPr>
                  <m:t>Ext</m:t>
                </m:r>
              </m:oMath>
            </m:oMathPara>
          </w:p>
        </w:tc>
        <w:tc>
          <w:tcPr>
            <w:tcW w:w="1337" w:type="dxa"/>
          </w:tcPr>
          <w:p w14:paraId="583CC313" w14:textId="77777777" w:rsidR="00D1089E" w:rsidRPr="0092199F" w:rsidRDefault="00D1089E" w:rsidP="00DA1401">
            <m:oMathPara>
              <m:oMath>
                <m:r>
                  <m:rPr>
                    <m:sty m:val="p"/>
                  </m:rPr>
                  <w:rPr>
                    <w:rFonts w:ascii="Cambria Math" w:hAnsi="Cambria Math"/>
                  </w:rPr>
                  <m:t xml:space="preserve">20° </m:t>
                </m:r>
                <m:r>
                  <w:rPr>
                    <w:rFonts w:ascii="Cambria Math" w:hAnsi="Cambria Math"/>
                  </w:rPr>
                  <m:t>Flex</m:t>
                </m:r>
              </m:oMath>
            </m:oMathPara>
          </w:p>
        </w:tc>
        <w:tc>
          <w:tcPr>
            <w:tcW w:w="1028" w:type="dxa"/>
          </w:tcPr>
          <w:p w14:paraId="2E14A16C" w14:textId="77777777" w:rsidR="00D1089E" w:rsidRPr="0092199F" w:rsidRDefault="00D1089E" w:rsidP="00DA1401">
            <m:oMathPara>
              <m:oMath>
                <m:r>
                  <m:rPr>
                    <m:sty m:val="p"/>
                  </m:rPr>
                  <w:rPr>
                    <w:rFonts w:ascii="Cambria Math" w:hAnsi="Cambria Math"/>
                  </w:rPr>
                  <m:t xml:space="preserve">20° </m:t>
                </m:r>
                <m:r>
                  <w:rPr>
                    <w:rFonts w:ascii="Cambria Math" w:hAnsi="Cambria Math"/>
                  </w:rPr>
                  <m:t>Flex</m:t>
                </m:r>
              </m:oMath>
            </m:oMathPara>
          </w:p>
        </w:tc>
        <w:tc>
          <w:tcPr>
            <w:tcW w:w="1362" w:type="dxa"/>
          </w:tcPr>
          <w:p w14:paraId="688166D3" w14:textId="77777777" w:rsidR="00D1089E" w:rsidRPr="0092199F" w:rsidRDefault="00D1089E" w:rsidP="00DA1401">
            <m:oMathPara>
              <m:oMath>
                <m:r>
                  <m:rPr>
                    <m:sty m:val="p"/>
                  </m:rPr>
                  <w:rPr>
                    <w:rFonts w:ascii="Cambria Math" w:hAnsi="Cambria Math"/>
                  </w:rPr>
                  <m:t xml:space="preserve">30° </m:t>
                </m:r>
                <m:r>
                  <w:rPr>
                    <w:rFonts w:ascii="Cambria Math" w:hAnsi="Cambria Math"/>
                  </w:rPr>
                  <m:t>Flex</m:t>
                </m:r>
              </m:oMath>
            </m:oMathPara>
          </w:p>
        </w:tc>
      </w:tr>
    </w:tbl>
    <w:p w14:paraId="49FD5C63" w14:textId="77777777" w:rsidR="00D1089E" w:rsidRPr="0092199F" w:rsidRDefault="00D1089E" w:rsidP="00F463C0">
      <w:pPr>
        <w:jc w:val="center"/>
      </w:pPr>
      <w:r w:rsidRPr="0092199F">
        <w:t>Table A. Change of joint positions during the walk</w:t>
      </w:r>
    </w:p>
    <w:p w14:paraId="17CE0D6C" w14:textId="77777777" w:rsidR="00D1089E" w:rsidRPr="0092199F" w:rsidRDefault="00D1089E" w:rsidP="00F463C0">
      <w:pPr>
        <w:jc w:val="center"/>
      </w:pPr>
      <w:r w:rsidRPr="0092199F">
        <w:t>* PF: Plantarflexion, DF: Dorsiflexion, Flex: Flexion, Ext: Extension</w:t>
      </w:r>
      <w:r>
        <w:t xml:space="preserve"> (joint movements)</w:t>
      </w:r>
    </w:p>
    <w:p w14:paraId="56E59856" w14:textId="559EB957" w:rsidR="00D1089E" w:rsidRPr="0092199F" w:rsidRDefault="00D1089E" w:rsidP="00F463C0">
      <w:pPr>
        <w:jc w:val="center"/>
      </w:pPr>
      <w:r w:rsidRPr="00A348A4">
        <w:rPr>
          <w:noProof/>
        </w:rPr>
        <w:lastRenderedPageBreak/>
        <w:drawing>
          <wp:inline distT="0" distB="0" distL="0" distR="0" wp14:anchorId="69F0602A" wp14:editId="36E3A0DB">
            <wp:extent cx="4400550" cy="1765300"/>
            <wp:effectExtent l="0" t="0" r="0" b="6350"/>
            <wp:docPr id="36" name="Picture 3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1765300"/>
                    </a:xfrm>
                    <a:prstGeom prst="rect">
                      <a:avLst/>
                    </a:prstGeom>
                    <a:noFill/>
                    <a:ln>
                      <a:noFill/>
                    </a:ln>
                  </pic:spPr>
                </pic:pic>
              </a:graphicData>
            </a:graphic>
          </wp:inline>
        </w:drawing>
      </w:r>
    </w:p>
    <w:p w14:paraId="41120C9C" w14:textId="77777777" w:rsidR="00D1089E" w:rsidRPr="00F47932" w:rsidRDefault="00D1089E" w:rsidP="00F463C0">
      <w:pPr>
        <w:jc w:val="center"/>
        <w:rPr>
          <w:ins w:id="21" w:author="Long Yin Tsui" w:date="2021-06-29T13:49:00Z"/>
        </w:rPr>
      </w:pPr>
      <w:r w:rsidRPr="0092199F">
        <w:t xml:space="preserve">Figure </w:t>
      </w:r>
      <w:r>
        <w:t>1</w:t>
      </w:r>
      <w:r w:rsidRPr="0092199F">
        <w:t>. Graphical explanation of a gait cycle</w:t>
      </w:r>
      <w:r>
        <w:t xml:space="preserve">, </w:t>
      </w:r>
      <w:r>
        <w:rPr>
          <w:lang w:val="en-HK"/>
        </w:rPr>
        <w:fldChar w:fldCharType="begin"/>
      </w:r>
      <w:r>
        <w:rPr>
          <w:lang w:val="en-HK"/>
        </w:rPr>
        <w:instrText xml:space="preserve">CITATION Gai211 \l 15369 </w:instrText>
      </w:r>
      <w:r>
        <w:rPr>
          <w:lang w:val="en-HK"/>
        </w:rPr>
        <w:fldChar w:fldCharType="separate"/>
      </w:r>
      <w:r>
        <w:rPr>
          <w:noProof/>
          <w:lang w:val="en-HK"/>
        </w:rPr>
        <w:t>(Lineage Medical, Inc., 2021)</w:t>
      </w:r>
      <w:r>
        <w:rPr>
          <w:lang w:val="en-HK"/>
        </w:rPr>
        <w:fldChar w:fldCharType="end"/>
      </w:r>
    </w:p>
    <w:p w14:paraId="6C7A8FB1" w14:textId="77777777" w:rsidR="00D1089E" w:rsidRPr="0092199F" w:rsidRDefault="00D1089E" w:rsidP="00DA1401">
      <w:pPr>
        <w:pStyle w:val="Heading2"/>
      </w:pPr>
      <w:bookmarkStart w:id="22" w:name="_Toc85527181"/>
      <w:bookmarkStart w:id="23" w:name="_Toc85553672"/>
      <w:r>
        <w:t>Three-point crutch gait</w:t>
      </w:r>
      <w:bookmarkEnd w:id="22"/>
      <w:bookmarkEnd w:id="23"/>
    </w:p>
    <w:p w14:paraId="34E75D08" w14:textId="77777777" w:rsidR="00D1089E" w:rsidRDefault="00D1089E" w:rsidP="00DA1401">
      <w:r w:rsidRPr="0092199F">
        <w:t xml:space="preserve">In general, normal three-point crutch gait is used when one side </w:t>
      </w:r>
      <w:r>
        <w:t xml:space="preserve">of the </w:t>
      </w:r>
      <w:r w:rsidRPr="0092199F">
        <w:t>lower extremit</w:t>
      </w:r>
      <w:r>
        <w:t xml:space="preserve">ies </w:t>
      </w:r>
      <w:r w:rsidRPr="0092199F">
        <w:t>is unable to bear weight. The gait cycle</w:t>
      </w:r>
      <w:bookmarkStart w:id="24" w:name="_Hlk75682280"/>
      <w:r w:rsidRPr="0092199F">
        <w:t xml:space="preserve"> </w:t>
      </w:r>
      <w:r>
        <w:t xml:space="preserve">proceeds </w:t>
      </w:r>
      <w:bookmarkEnd w:id="24"/>
      <w:r w:rsidRPr="0092199F">
        <w:t>as follow</w:t>
      </w:r>
      <w:r>
        <w:t>s</w:t>
      </w:r>
      <w:r w:rsidRPr="0092199F">
        <w:t>:</w:t>
      </w:r>
    </w:p>
    <w:p w14:paraId="2AE8CCC1" w14:textId="77777777" w:rsidR="00D1089E" w:rsidRDefault="00D1089E" w:rsidP="00326A97">
      <w:pPr>
        <w:pStyle w:val="ListParagraph"/>
        <w:numPr>
          <w:ilvl w:val="0"/>
          <w:numId w:val="9"/>
        </w:numPr>
      </w:pPr>
      <w:r>
        <w:t>T</w:t>
      </w:r>
      <w:r w:rsidRPr="0092199F">
        <w:t xml:space="preserve">he gait begins under the tripod standing position with the crutches </w:t>
      </w:r>
      <w:r>
        <w:t xml:space="preserve">placed </w:t>
      </w:r>
      <w:r w:rsidRPr="0092199F">
        <w:t xml:space="preserve">slightly outside the feet in front of the patient as </w:t>
      </w:r>
      <w:r>
        <w:t xml:space="preserve">in </w:t>
      </w:r>
      <w:r w:rsidRPr="0092199F">
        <w:t xml:space="preserve">Figure </w:t>
      </w:r>
      <w:r>
        <w:t>2</w:t>
      </w:r>
      <w:r w:rsidRPr="0092199F">
        <w:t xml:space="preserve"> </w:t>
      </w:r>
      <w:r>
        <w:rPr>
          <w:lang w:val="en-HK"/>
        </w:rPr>
        <w:fldChar w:fldCharType="begin"/>
      </w:r>
      <w:r>
        <w:rPr>
          <w:lang w:val="en-HK"/>
        </w:rPr>
        <w:instrText xml:space="preserve">CITATION Nur08 \l 15369 </w:instrText>
      </w:r>
      <w:r>
        <w:rPr>
          <w:lang w:val="en-HK"/>
        </w:rPr>
        <w:fldChar w:fldCharType="separate"/>
      </w:r>
      <w:r>
        <w:rPr>
          <w:noProof/>
          <w:lang w:val="en-HK"/>
        </w:rPr>
        <w:t>(Brookside Associates Medical Education Division, 2008)</w:t>
      </w:r>
      <w:r>
        <w:rPr>
          <w:lang w:val="en-HK"/>
        </w:rPr>
        <w:fldChar w:fldCharType="end"/>
      </w:r>
    </w:p>
    <w:p w14:paraId="4003E194" w14:textId="77777777" w:rsidR="00D1089E" w:rsidRDefault="00D1089E" w:rsidP="00326A97">
      <w:pPr>
        <w:pStyle w:val="ListParagraph"/>
        <w:numPr>
          <w:ilvl w:val="0"/>
          <w:numId w:val="9"/>
        </w:numPr>
      </w:pPr>
      <w:r w:rsidRPr="0092199F">
        <w:t>The we</w:t>
      </w:r>
      <w:r>
        <w:t>a</w:t>
      </w:r>
      <w:r w:rsidRPr="0092199F">
        <w:t xml:space="preserve">k foot and the crutches are advanced at the same time </w:t>
      </w:r>
      <w:r>
        <w:t>while</w:t>
      </w:r>
      <w:r w:rsidRPr="0092199F">
        <w:t xml:space="preserve"> the strong foot support</w:t>
      </w:r>
      <w:r>
        <w:t xml:space="preserve">s </w:t>
      </w:r>
      <w:r w:rsidRPr="0092199F">
        <w:t xml:space="preserve">the weight. </w:t>
      </w:r>
    </w:p>
    <w:p w14:paraId="6FF1BFF5" w14:textId="77777777" w:rsidR="00D1089E" w:rsidRDefault="00D1089E" w:rsidP="00326A97">
      <w:pPr>
        <w:pStyle w:val="ListParagraph"/>
        <w:numPr>
          <w:ilvl w:val="0"/>
          <w:numId w:val="9"/>
        </w:numPr>
      </w:pPr>
      <w:r w:rsidRPr="0092199F">
        <w:t>The patient leans on the crutches and move</w:t>
      </w:r>
      <w:r>
        <w:t>s</w:t>
      </w:r>
      <w:r w:rsidRPr="0092199F">
        <w:t xml:space="preserve"> the weak foot forward</w:t>
      </w:r>
      <w:r>
        <w:t>,</w:t>
      </w:r>
      <w:r w:rsidRPr="0092199F">
        <w:t xml:space="preserve"> slightly behind the crutches. </w:t>
      </w:r>
    </w:p>
    <w:p w14:paraId="285E0800" w14:textId="77777777" w:rsidR="00D1089E" w:rsidRDefault="00D1089E" w:rsidP="00326A97">
      <w:pPr>
        <w:pStyle w:val="ListParagraph"/>
        <w:numPr>
          <w:ilvl w:val="0"/>
          <w:numId w:val="9"/>
        </w:numPr>
      </w:pPr>
      <w:r w:rsidRPr="0092199F">
        <w:t xml:space="preserve">The strong foot is advanced parallel to the weak foot again. </w:t>
      </w:r>
    </w:p>
    <w:p w14:paraId="3A65B45A" w14:textId="77777777" w:rsidR="00D1089E" w:rsidRDefault="00D1089E" w:rsidP="00326A97">
      <w:pPr>
        <w:pStyle w:val="ListParagraph"/>
        <w:numPr>
          <w:ilvl w:val="0"/>
          <w:numId w:val="9"/>
        </w:numPr>
      </w:pPr>
      <w:r w:rsidRPr="00D54EFC">
        <w:t>Step 2 to 4 are then repeated for another gait cycle.</w:t>
      </w:r>
    </w:p>
    <w:p w14:paraId="6AC4BE0E" w14:textId="77777777" w:rsidR="00D1089E" w:rsidRPr="0092199F" w:rsidRDefault="00D1089E" w:rsidP="00DA1401">
      <w:r w:rsidRPr="0092199F">
        <w:t xml:space="preserve">The postures of </w:t>
      </w:r>
      <w:r>
        <w:t>the patient</w:t>
      </w:r>
      <w:r w:rsidRPr="0092199F">
        <w:t xml:space="preserve"> when conducting the three-point crutch gait </w:t>
      </w:r>
      <w:r>
        <w:t>are</w:t>
      </w:r>
      <w:r w:rsidRPr="0092199F">
        <w:t xml:space="preserve"> visualised in Figure </w:t>
      </w:r>
      <w:r>
        <w:t>3</w:t>
      </w:r>
      <w:r w:rsidRPr="0092199F">
        <w:t xml:space="preserve"> </w:t>
      </w:r>
      <w:r>
        <w:rPr>
          <w:lang w:val="en-HK"/>
        </w:rPr>
        <w:fldChar w:fldCharType="begin"/>
      </w:r>
      <w:r>
        <w:rPr>
          <w:lang w:val="en-HK"/>
        </w:rPr>
        <w:instrText xml:space="preserve">CITATION Wal19 \l 15369 </w:instrText>
      </w:r>
      <w:r>
        <w:rPr>
          <w:lang w:val="en-HK"/>
        </w:rPr>
        <w:fldChar w:fldCharType="separate"/>
      </w:r>
      <w:r>
        <w:rPr>
          <w:noProof/>
          <w:lang w:val="en-HK"/>
        </w:rPr>
        <w:t>(Walk Easy Inc, 2019)</w:t>
      </w:r>
      <w:r>
        <w:rPr>
          <w:lang w:val="en-HK"/>
        </w:rPr>
        <w:fldChar w:fldCharType="end"/>
      </w:r>
      <w:r>
        <w:t>. In contrast to</w:t>
      </w:r>
      <w:r w:rsidRPr="0092199F">
        <w:t xml:space="preserve"> normal three-point crutch gait, the</w:t>
      </w:r>
      <w:r>
        <w:t xml:space="preserve"> exoskeleton</w:t>
      </w:r>
      <w:r w:rsidRPr="0092199F">
        <w:t xml:space="preserve"> pilot alternates the standing foot for every step</w:t>
      </w:r>
      <w:r w:rsidRPr="009D6D12">
        <w:t>. After conducting step 2 of the normal three-point crutch gait, the body weight support is shifted from the rear foot to the front foot</w:t>
      </w:r>
      <w:r w:rsidRPr="0092199F">
        <w:t>. The crutches and the rear foot can move forward simultaneously to process another step.</w:t>
      </w:r>
    </w:p>
    <w:p w14:paraId="18BC055E" w14:textId="0CC904C7" w:rsidR="00D1089E" w:rsidRPr="0092199F" w:rsidRDefault="00D1089E" w:rsidP="00F463C0">
      <w:pPr>
        <w:jc w:val="center"/>
      </w:pPr>
      <w:r w:rsidRPr="00A348A4">
        <w:rPr>
          <w:noProof/>
        </w:rPr>
        <w:drawing>
          <wp:inline distT="0" distB="0" distL="0" distR="0" wp14:anchorId="45A60D7D" wp14:editId="10F11BED">
            <wp:extent cx="3638550" cy="1504950"/>
            <wp:effectExtent l="0" t="0" r="0" b="0"/>
            <wp:docPr id="35" name="Picture 35"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1504950"/>
                    </a:xfrm>
                    <a:prstGeom prst="rect">
                      <a:avLst/>
                    </a:prstGeom>
                    <a:noFill/>
                    <a:ln>
                      <a:noFill/>
                    </a:ln>
                  </pic:spPr>
                </pic:pic>
              </a:graphicData>
            </a:graphic>
          </wp:inline>
        </w:drawing>
      </w:r>
    </w:p>
    <w:p w14:paraId="00269861" w14:textId="77777777" w:rsidR="00D1089E" w:rsidRPr="0092199F" w:rsidRDefault="00D1089E" w:rsidP="00F463C0">
      <w:pPr>
        <w:jc w:val="center"/>
      </w:pPr>
      <w:r w:rsidRPr="0092199F">
        <w:t xml:space="preserve">Figure </w:t>
      </w:r>
      <w:r>
        <w:t>2</w:t>
      </w:r>
      <w:r w:rsidRPr="0092199F">
        <w:t>. 3-point crutch walking gait</w:t>
      </w:r>
      <w:r>
        <w:t>,</w:t>
      </w:r>
      <w:r>
        <w:rPr>
          <w:lang w:val="en-HK"/>
        </w:rPr>
        <w:fldChar w:fldCharType="begin"/>
      </w:r>
      <w:r>
        <w:rPr>
          <w:lang w:val="en-HK"/>
        </w:rPr>
        <w:instrText xml:space="preserve">CITATION Nur08 \l 15369 </w:instrText>
      </w:r>
      <w:r>
        <w:rPr>
          <w:lang w:val="en-HK"/>
        </w:rPr>
        <w:fldChar w:fldCharType="separate"/>
      </w:r>
      <w:r>
        <w:rPr>
          <w:noProof/>
          <w:lang w:val="en-HK"/>
        </w:rPr>
        <w:t xml:space="preserve"> (Brookside Associates Medical Education Division, 2008)</w:t>
      </w:r>
      <w:r>
        <w:rPr>
          <w:lang w:val="en-HK"/>
        </w:rPr>
        <w:fldChar w:fldCharType="end"/>
      </w:r>
    </w:p>
    <w:p w14:paraId="63B081AD" w14:textId="086EDBF2" w:rsidR="00D1089E" w:rsidRPr="0092199F" w:rsidRDefault="00D1089E" w:rsidP="00F4545E">
      <w:pPr>
        <w:jc w:val="center"/>
      </w:pPr>
      <w:r w:rsidRPr="00A348A4">
        <w:rPr>
          <w:noProof/>
        </w:rPr>
        <w:lastRenderedPageBreak/>
        <w:drawing>
          <wp:inline distT="0" distB="0" distL="0" distR="0" wp14:anchorId="0E605346" wp14:editId="79994812">
            <wp:extent cx="3594100" cy="1682750"/>
            <wp:effectExtent l="0" t="0" r="6350" b="0"/>
            <wp:docPr id="34" name="Picture 34" descr="Gait patterns with forearm crutches, axillary crutches or a c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it patterns with forearm crutches, axillary crutches or a ca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4100" cy="1682750"/>
                    </a:xfrm>
                    <a:prstGeom prst="rect">
                      <a:avLst/>
                    </a:prstGeom>
                    <a:noFill/>
                    <a:ln>
                      <a:noFill/>
                    </a:ln>
                  </pic:spPr>
                </pic:pic>
              </a:graphicData>
            </a:graphic>
          </wp:inline>
        </w:drawing>
      </w:r>
    </w:p>
    <w:p w14:paraId="056BABC9" w14:textId="77777777" w:rsidR="00D1089E" w:rsidRPr="0092199F" w:rsidRDefault="00D1089E" w:rsidP="00F4545E">
      <w:pPr>
        <w:jc w:val="center"/>
      </w:pPr>
      <w:r w:rsidRPr="0092199F">
        <w:t xml:space="preserve">Figure </w:t>
      </w:r>
      <w:r>
        <w:t>3</w:t>
      </w:r>
      <w:r w:rsidRPr="0092199F">
        <w:t>. Side view of normal three-point crutch gait</w:t>
      </w:r>
      <w:r>
        <w:t xml:space="preserve">, </w:t>
      </w:r>
      <w:r>
        <w:rPr>
          <w:lang w:val="en-HK"/>
        </w:rPr>
        <w:fldChar w:fldCharType="begin"/>
      </w:r>
      <w:r>
        <w:rPr>
          <w:lang w:val="en-HK"/>
        </w:rPr>
        <w:instrText xml:space="preserve">CITATION Wal19 \l 15369 </w:instrText>
      </w:r>
      <w:r>
        <w:rPr>
          <w:lang w:val="en-HK"/>
        </w:rPr>
        <w:fldChar w:fldCharType="separate"/>
      </w:r>
      <w:r>
        <w:rPr>
          <w:noProof/>
          <w:lang w:val="en-HK"/>
        </w:rPr>
        <w:t>(Walk Easy Inc, 2019)</w:t>
      </w:r>
      <w:r>
        <w:rPr>
          <w:lang w:val="en-HK"/>
        </w:rPr>
        <w:fldChar w:fldCharType="end"/>
      </w:r>
    </w:p>
    <w:p w14:paraId="0EA9E908" w14:textId="77777777" w:rsidR="00D1089E" w:rsidRPr="0092199F" w:rsidRDefault="00D1089E" w:rsidP="00DA1401">
      <w:pPr>
        <w:pStyle w:val="Heading2"/>
      </w:pPr>
      <w:bookmarkStart w:id="25" w:name="_Toc85527182"/>
      <w:bookmarkStart w:id="26" w:name="_Toc85553673"/>
      <w:r>
        <w:t>Four-point crutch gait</w:t>
      </w:r>
      <w:bookmarkEnd w:id="25"/>
      <w:bookmarkEnd w:id="26"/>
    </w:p>
    <w:p w14:paraId="275D956D" w14:textId="77777777" w:rsidR="00D1089E" w:rsidRDefault="00D1089E" w:rsidP="00DA1401">
      <w:r w:rsidRPr="0092199F">
        <w:t xml:space="preserve">Compared to three-point, </w:t>
      </w:r>
      <w:r>
        <w:t>the f</w:t>
      </w:r>
      <w:r w:rsidRPr="006825A9">
        <w:t>our-point crutch gait</w:t>
      </w:r>
      <w:r w:rsidRPr="0092199F">
        <w:t xml:space="preserve"> pattern is more stable and more suitable for patients with poor balance or coordination </w:t>
      </w:r>
      <w:r>
        <w:rPr>
          <w:lang w:val="en-HK"/>
        </w:rPr>
        <w:fldChar w:fldCharType="begin"/>
      </w:r>
      <w:r>
        <w:rPr>
          <w:lang w:val="en-HK"/>
        </w:rPr>
        <w:instrText xml:space="preserve">CITATION Cru21 \l 15369 </w:instrText>
      </w:r>
      <w:r>
        <w:rPr>
          <w:lang w:val="en-HK"/>
        </w:rPr>
        <w:fldChar w:fldCharType="separate"/>
      </w:r>
      <w:r>
        <w:rPr>
          <w:noProof/>
          <w:lang w:val="en-HK"/>
        </w:rPr>
        <w:t>(Physiopedia, 2021)</w:t>
      </w:r>
      <w:r>
        <w:rPr>
          <w:lang w:val="en-HK"/>
        </w:rPr>
        <w:fldChar w:fldCharType="end"/>
      </w:r>
      <w:r w:rsidRPr="0092199F">
        <w:t xml:space="preserve">. It is easier for the </w:t>
      </w:r>
      <w:r>
        <w:t xml:space="preserve">exoskeleton </w:t>
      </w:r>
      <w:r w:rsidRPr="0092199F">
        <w:t xml:space="preserve">pilot to </w:t>
      </w:r>
      <w:r>
        <w:t>complete</w:t>
      </w:r>
      <w:r w:rsidRPr="0092199F">
        <w:t xml:space="preserve"> gait</w:t>
      </w:r>
      <w:r>
        <w:t xml:space="preserve"> cycles</w:t>
      </w:r>
      <w:r w:rsidRPr="0092199F">
        <w:t xml:space="preserve"> because only one supporting point moves forwards </w:t>
      </w:r>
      <w:r>
        <w:t>at any</w:t>
      </w:r>
      <w:r w:rsidRPr="0092199F">
        <w:t xml:space="preserve"> time. The gait cycle </w:t>
      </w:r>
      <w:r>
        <w:t xml:space="preserve">proceeds </w:t>
      </w:r>
      <w:r w:rsidRPr="0092199F">
        <w:t>as follow</w:t>
      </w:r>
      <w:r>
        <w:t>s</w:t>
      </w:r>
      <w:r w:rsidRPr="0092199F">
        <w:t xml:space="preserve">: </w:t>
      </w:r>
    </w:p>
    <w:p w14:paraId="4C3A2EF1" w14:textId="77777777" w:rsidR="00D1089E" w:rsidRDefault="00D1089E" w:rsidP="00326A97">
      <w:pPr>
        <w:pStyle w:val="ListParagraph"/>
        <w:numPr>
          <w:ilvl w:val="0"/>
          <w:numId w:val="10"/>
        </w:numPr>
      </w:pPr>
      <w:r w:rsidRPr="0092199F">
        <w:t xml:space="preserve">The crutches are placed slightly outside of the parallel standing feet in front of the patient. </w:t>
      </w:r>
    </w:p>
    <w:p w14:paraId="6F27C42A" w14:textId="77777777" w:rsidR="00D1089E" w:rsidRDefault="00D1089E" w:rsidP="00326A97">
      <w:pPr>
        <w:pStyle w:val="ListParagraph"/>
        <w:numPr>
          <w:ilvl w:val="0"/>
          <w:numId w:val="10"/>
        </w:numPr>
      </w:pPr>
      <w:r>
        <w:t>O</w:t>
      </w:r>
      <w:r w:rsidRPr="0092199F">
        <w:t xml:space="preserve">ne </w:t>
      </w:r>
      <w:r>
        <w:t xml:space="preserve">crutch </w:t>
      </w:r>
      <w:r w:rsidRPr="0092199F">
        <w:t xml:space="preserve">is moved forwards. </w:t>
      </w:r>
    </w:p>
    <w:p w14:paraId="639D7FAF" w14:textId="77777777" w:rsidR="00D1089E" w:rsidRDefault="00D1089E" w:rsidP="00326A97">
      <w:pPr>
        <w:pStyle w:val="ListParagraph"/>
        <w:numPr>
          <w:ilvl w:val="0"/>
          <w:numId w:val="10"/>
        </w:numPr>
      </w:pPr>
      <w:r w:rsidRPr="0092199F">
        <w:t xml:space="preserve">The opposite </w:t>
      </w:r>
      <w:r>
        <w:t>foot</w:t>
      </w:r>
      <w:r w:rsidRPr="0092199F">
        <w:t xml:space="preserve"> is advanced and lands slightly behind the advanced crutch.</w:t>
      </w:r>
    </w:p>
    <w:p w14:paraId="2C38434D" w14:textId="77777777" w:rsidR="00D1089E" w:rsidRDefault="00D1089E" w:rsidP="00326A97">
      <w:pPr>
        <w:pStyle w:val="ListParagraph"/>
        <w:numPr>
          <w:ilvl w:val="0"/>
          <w:numId w:val="10"/>
        </w:numPr>
      </w:pPr>
      <w:r w:rsidRPr="0092199F">
        <w:t xml:space="preserve">The </w:t>
      </w:r>
      <w:r>
        <w:t xml:space="preserve">other </w:t>
      </w:r>
      <w:r w:rsidRPr="0092199F">
        <w:t xml:space="preserve">crutch is moved to somewhere slightly in front of </w:t>
      </w:r>
      <w:r>
        <w:t>the advanced</w:t>
      </w:r>
      <w:r w:rsidRPr="0092199F">
        <w:t xml:space="preserve"> crutch to complete one gait cycle. </w:t>
      </w:r>
    </w:p>
    <w:p w14:paraId="057ABBF1" w14:textId="77777777" w:rsidR="00D1089E" w:rsidRPr="0092199F" w:rsidRDefault="00D1089E" w:rsidP="00326A97">
      <w:pPr>
        <w:pStyle w:val="ListParagraph"/>
        <w:numPr>
          <w:ilvl w:val="0"/>
          <w:numId w:val="10"/>
        </w:numPr>
      </w:pPr>
      <w:r w:rsidRPr="0092199F">
        <w:t>Step 2 to 4 are then repeated for another gait cycle.</w:t>
      </w:r>
    </w:p>
    <w:p w14:paraId="5088AD4B" w14:textId="0D1FE56F" w:rsidR="00D1089E" w:rsidRPr="0092199F" w:rsidRDefault="00D1089E" w:rsidP="00096FDF">
      <w:pPr>
        <w:jc w:val="center"/>
      </w:pPr>
      <w:r w:rsidRPr="00A348A4">
        <w:rPr>
          <w:noProof/>
        </w:rPr>
        <w:drawing>
          <wp:inline distT="0" distB="0" distL="0" distR="0" wp14:anchorId="20675642" wp14:editId="717E1606">
            <wp:extent cx="1333500" cy="3587750"/>
            <wp:effectExtent l="0" t="3175" r="0" b="0"/>
            <wp:docPr id="22" name="Picture 22" descr="A picture containing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1333500" cy="3587750"/>
                    </a:xfrm>
                    <a:prstGeom prst="rect">
                      <a:avLst/>
                    </a:prstGeom>
                    <a:noFill/>
                    <a:ln>
                      <a:noFill/>
                    </a:ln>
                  </pic:spPr>
                </pic:pic>
              </a:graphicData>
            </a:graphic>
          </wp:inline>
        </w:drawing>
      </w:r>
    </w:p>
    <w:p w14:paraId="266CFE8C" w14:textId="77777777" w:rsidR="00D1089E" w:rsidRDefault="00D1089E" w:rsidP="00096FDF">
      <w:pPr>
        <w:jc w:val="center"/>
        <w:rPr>
          <w:ins w:id="27" w:author="Long Yin Tsui" w:date="2021-09-25T12:00:00Z"/>
          <w:noProof/>
          <w:lang w:val="en-HK"/>
        </w:rPr>
      </w:pPr>
      <w:r w:rsidRPr="0092199F">
        <w:t xml:space="preserve">Figure </w:t>
      </w:r>
      <w:r>
        <w:t>4</w:t>
      </w:r>
      <w:r w:rsidRPr="0092199F">
        <w:t>. 4-point crutch walking gait</w:t>
      </w:r>
      <w:r>
        <w:t xml:space="preserve">, </w:t>
      </w:r>
      <w:r>
        <w:rPr>
          <w:lang w:val="en-HK"/>
        </w:rPr>
        <w:fldChar w:fldCharType="begin"/>
      </w:r>
      <w:r>
        <w:rPr>
          <w:lang w:val="en-HK"/>
        </w:rPr>
        <w:instrText xml:space="preserve">CITATION fou28 \l 15369 </w:instrText>
      </w:r>
      <w:r>
        <w:rPr>
          <w:lang w:val="en-HK"/>
        </w:rPr>
        <w:fldChar w:fldCharType="separate"/>
      </w:r>
      <w:r>
        <w:rPr>
          <w:noProof/>
          <w:lang w:val="en-HK"/>
        </w:rPr>
        <w:t>(Farlex, Inc., n.d.)</w:t>
      </w:r>
      <w:r>
        <w:rPr>
          <w:lang w:val="en-HK"/>
        </w:rPr>
        <w:fldChar w:fldCharType="end"/>
      </w:r>
    </w:p>
    <w:p w14:paraId="3E6E14B4" w14:textId="77777777" w:rsidR="00D1089E" w:rsidRDefault="00D1089E" w:rsidP="00DA1401">
      <w:pPr>
        <w:pStyle w:val="Heading2"/>
      </w:pPr>
      <w:bookmarkStart w:id="28" w:name="_Toc85527183"/>
      <w:bookmarkStart w:id="29" w:name="_Toc85553674"/>
      <w:r>
        <w:t>Equations of Motion</w:t>
      </w:r>
      <w:bookmarkEnd w:id="28"/>
      <w:bookmarkEnd w:id="29"/>
    </w:p>
    <w:p w14:paraId="201D210C" w14:textId="77777777" w:rsidR="00D1089E" w:rsidRPr="00364211" w:rsidRDefault="00D1089E" w:rsidP="00DA1401">
      <w:r w:rsidRPr="00364211">
        <w:rPr>
          <w:rStyle w:val="normaltextrun"/>
          <w:rFonts w:cs="Arial"/>
        </w:rPr>
        <w:t xml:space="preserve">Equation of motion can be derived by using various approaches including Lagrangian, Newton Euler and joint space expressions. Lagrangian equation of motion (eq.1) expresses the movement of the systems in terms of potential and kinetic energy. The required forces and torques </w:t>
      </w:r>
      <w:r w:rsidRPr="00364211">
        <w:rPr>
          <w:rStyle w:val="mathspan"/>
          <w:rFonts w:eastAsiaTheme="majorEastAsia" w:cs="Arial"/>
        </w:rPr>
        <w:t>(</w:t>
      </w:r>
      <w:r w:rsidRPr="00364211">
        <w:rPr>
          <w:rStyle w:val="mathspan"/>
          <w:rFonts w:ascii="Cambria Math" w:eastAsiaTheme="majorEastAsia" w:hAnsi="Cambria Math" w:cs="Cambria Math"/>
        </w:rPr>
        <w:t>𝜏</w:t>
      </w:r>
      <w:r w:rsidRPr="00364211">
        <w:rPr>
          <w:rStyle w:val="mathspan"/>
          <w:rFonts w:eastAsiaTheme="majorEastAsia" w:cs="Arial"/>
        </w:rPr>
        <w:t>)</w:t>
      </w:r>
      <w:r w:rsidRPr="00364211">
        <w:rPr>
          <w:rStyle w:val="normaltextrun"/>
          <w:rFonts w:cs="Arial"/>
        </w:rPr>
        <w:t xml:space="preserve"> generated by the motors equal to the difference of the kinematic energy gain and the potential energy loss.</w:t>
      </w:r>
      <w:r w:rsidRPr="00364211">
        <w:rPr>
          <w:rStyle w:val="eop"/>
          <w:rFonts w:eastAsiaTheme="majorEastAsia" w:cs="Arial"/>
        </w:rPr>
        <w:t> </w:t>
      </w:r>
    </w:p>
    <w:p w14:paraId="1889932B" w14:textId="77777777" w:rsidR="00D1089E" w:rsidRPr="00364211" w:rsidRDefault="00D1089E" w:rsidP="00575CF0">
      <w:pPr>
        <w:jc w:val="right"/>
      </w:pPr>
      <m:oMath>
        <m:r>
          <w:rPr>
            <w:rFonts w:ascii="Cambria Math" w:hAnsi="Cambria Math"/>
          </w:rPr>
          <m:t>τ</m:t>
        </m:r>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d>
          <m:dPr>
            <m:ctrlPr>
              <w:rPr>
                <w:rFonts w:ascii="Cambria Math" w:hAnsi="Cambria Math" w:cs="Arial"/>
                <w:lang w:eastAsia="en-AU"/>
              </w:rPr>
            </m:ctrlPr>
          </m:dPr>
          <m:e>
            <m:f>
              <m:fPr>
                <m:ctrlPr>
                  <w:rPr>
                    <w:rFonts w:ascii="Cambria Math" w:hAnsi="Cambria Math" w:cs="Arial"/>
                    <w:lang w:eastAsia="en-AU"/>
                  </w:rPr>
                </m:ctrlPr>
              </m:fPr>
              <m:num>
                <m:r>
                  <w:rPr>
                    <w:rFonts w:ascii="Cambria Math" w:hAnsi="Cambria Math"/>
                  </w:rPr>
                  <m:t>∂T</m:t>
                </m:r>
              </m:num>
              <m:den>
                <m:r>
                  <w:rPr>
                    <w:rFonts w:ascii="Cambria Math" w:hAnsi="Cambria Math"/>
                  </w:rPr>
                  <m:t>∂</m:t>
                </m:r>
                <m:acc>
                  <m:accPr>
                    <m:chr m:val="̇"/>
                    <m:ctrlPr>
                      <w:rPr>
                        <w:rFonts w:ascii="Cambria Math" w:hAnsi="Cambria Math" w:cs="Arial"/>
                        <w:lang w:eastAsia="en-AU"/>
                      </w:rPr>
                    </m:ctrlPr>
                  </m:accPr>
                  <m:e>
                    <m:r>
                      <w:rPr>
                        <w:rFonts w:ascii="Cambria Math" w:hAnsi="Cambria Math"/>
                      </w:rPr>
                      <m:t>Q</m:t>
                    </m:r>
                  </m:e>
                </m:acc>
              </m:den>
            </m:f>
          </m:e>
        </m:d>
        <m:r>
          <m:rPr>
            <m:sty m:val="p"/>
          </m:rPr>
          <w:rPr>
            <w:rFonts w:ascii="Cambria Math" w:hAnsi="Cambria Math"/>
          </w:rPr>
          <m:t>-</m:t>
        </m:r>
        <m:f>
          <m:fPr>
            <m:ctrlPr>
              <w:rPr>
                <w:rFonts w:ascii="Cambria Math" w:hAnsi="Cambria Math" w:cs="Arial"/>
                <w:lang w:eastAsia="en-AU"/>
              </w:rPr>
            </m:ctrlPr>
          </m:fPr>
          <m:num>
            <m:r>
              <w:rPr>
                <w:rFonts w:ascii="Cambria Math" w:hAnsi="Cambria Math"/>
              </w:rPr>
              <m:t>∂T</m:t>
            </m:r>
          </m:num>
          <m:den>
            <m:r>
              <w:rPr>
                <w:rFonts w:ascii="Cambria Math" w:hAnsi="Cambria Math"/>
              </w:rPr>
              <m:t>∂Q</m:t>
            </m:r>
          </m:den>
        </m:f>
        <m:r>
          <m:rPr>
            <m:sty m:val="p"/>
          </m:rPr>
          <w:rPr>
            <w:rFonts w:ascii="Cambria Math" w:hAnsi="Cambria Math"/>
          </w:rPr>
          <m:t>+</m:t>
        </m:r>
        <m:f>
          <m:fPr>
            <m:ctrlPr>
              <w:rPr>
                <w:rFonts w:ascii="Cambria Math" w:hAnsi="Cambria Math" w:cs="Arial"/>
                <w:lang w:eastAsia="en-AU"/>
              </w:rPr>
            </m:ctrlPr>
          </m:fPr>
          <m:num>
            <m:r>
              <w:rPr>
                <w:rFonts w:ascii="Cambria Math" w:hAnsi="Cambria Math"/>
              </w:rPr>
              <m:t>∂V</m:t>
            </m:r>
          </m:num>
          <m:den>
            <m:r>
              <w:rPr>
                <w:rFonts w:ascii="Cambria Math" w:hAnsi="Cambria Math"/>
              </w:rPr>
              <m:t>∂Q</m:t>
            </m:r>
          </m:den>
        </m:f>
      </m:oMath>
      <w:r w:rsidRPr="00364211">
        <w:t>……………………………………………(eq.1)</w:t>
      </w:r>
    </w:p>
    <w:p w14:paraId="70DF88DF" w14:textId="77777777" w:rsidR="00D1089E" w:rsidRPr="00364211" w:rsidRDefault="00D1089E" w:rsidP="00DA1401">
      <w:pPr>
        <w:rPr>
          <w:iCs/>
        </w:rPr>
      </w:pPr>
      <m:oMathPara>
        <m:oMathParaPr>
          <m:jc m:val="left"/>
        </m:oMathParaPr>
        <m:oMath>
          <m:r>
            <w:rPr>
              <w:rFonts w:ascii="Cambria Math" w:hAnsi="Cambria Math"/>
            </w:rPr>
            <m:t>Where</m:t>
          </m:r>
          <m:r>
            <m:rPr>
              <m:sty m:val="p"/>
            </m:rPr>
            <w:rPr>
              <w:rFonts w:ascii="Cambria Math" w:hAnsi="Cambria Math"/>
            </w:rPr>
            <m:t>:</m:t>
          </m:r>
        </m:oMath>
      </m:oMathPara>
    </w:p>
    <w:p w14:paraId="4A92D251" w14:textId="33FE40D5" w:rsidR="00D1089E" w:rsidRPr="00364211" w:rsidRDefault="00D1089E" w:rsidP="00E16D66">
      <w:pPr>
        <w:jc w:val="center"/>
      </w:pPr>
      <m:oMathPara>
        <m:oMath>
          <m:r>
            <w:rPr>
              <w:rFonts w:ascii="Cambria Math" w:hAnsi="Cambria Math"/>
            </w:rPr>
            <m:t>T</m:t>
          </m:r>
          <m:r>
            <m:rPr>
              <m:sty m:val="p"/>
            </m:rPr>
            <w:rPr>
              <w:rFonts w:ascii="Cambria Math" w:hAnsi="Cambria Math"/>
            </w:rPr>
            <m:t>=</m:t>
          </m:r>
          <m:r>
            <w:rPr>
              <w:rFonts w:ascii="Cambria Math" w:hAnsi="Cambria Math"/>
            </w:rPr>
            <m:t>Kinetic</m:t>
          </m:r>
          <m:r>
            <m:rPr>
              <m:sty m:val="p"/>
            </m:rPr>
            <w:rPr>
              <w:rFonts w:ascii="Cambria Math" w:hAnsi="Cambria Math"/>
            </w:rPr>
            <m:t xml:space="preserve"> </m:t>
          </m:r>
          <m:r>
            <w:rPr>
              <w:rFonts w:ascii="Cambria Math" w:hAnsi="Cambria Math"/>
            </w:rPr>
            <m:t>energy</m:t>
          </m:r>
        </m:oMath>
      </m:oMathPara>
    </w:p>
    <w:p w14:paraId="7D9B3847" w14:textId="3C09F748" w:rsidR="00D1089E" w:rsidRPr="00364211" w:rsidRDefault="00D1089E" w:rsidP="00E16D66">
      <w:pPr>
        <w:jc w:val="center"/>
      </w:pPr>
      <m:oMathPara>
        <m:oMath>
          <m:r>
            <w:rPr>
              <w:rFonts w:ascii="Cambria Math" w:hAnsi="Cambria Math"/>
            </w:rPr>
            <m:t>V</m:t>
          </m:r>
          <m:r>
            <m:rPr>
              <m:sty m:val="p"/>
            </m:rPr>
            <w:rPr>
              <w:rFonts w:ascii="Cambria Math" w:hAnsi="Cambria Math"/>
            </w:rPr>
            <m:t>=</m:t>
          </m:r>
          <m:r>
            <w:rPr>
              <w:rFonts w:ascii="Cambria Math" w:hAnsi="Cambria Math"/>
            </w:rPr>
            <m:t>Potential</m:t>
          </m:r>
          <m:r>
            <m:rPr>
              <m:sty m:val="p"/>
            </m:rPr>
            <w:rPr>
              <w:rFonts w:ascii="Cambria Math" w:hAnsi="Cambria Math"/>
            </w:rPr>
            <m:t xml:space="preserve"> </m:t>
          </m:r>
          <m:r>
            <w:rPr>
              <w:rFonts w:ascii="Cambria Math" w:hAnsi="Cambria Math"/>
            </w:rPr>
            <m:t>energy</m:t>
          </m:r>
        </m:oMath>
      </m:oMathPara>
    </w:p>
    <w:p w14:paraId="46CAE73D" w14:textId="65605F11" w:rsidR="00D1089E" w:rsidRPr="00364211" w:rsidRDefault="00D1089E" w:rsidP="00E16D66">
      <w:pPr>
        <w:jc w:val="center"/>
      </w:pPr>
      <m:oMathPara>
        <m:oMath>
          <m:r>
            <w:rPr>
              <w:rFonts w:ascii="Cambria Math" w:hAnsi="Cambria Math"/>
            </w:rPr>
            <m:t>Q</m:t>
          </m:r>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displacement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joint</m:t>
          </m:r>
        </m:oMath>
      </m:oMathPara>
    </w:p>
    <w:p w14:paraId="7115FB47" w14:textId="3D2C0E2E" w:rsidR="00D1089E" w:rsidRPr="00364211" w:rsidRDefault="002A55B1" w:rsidP="00E16D66">
      <w:pPr>
        <w:jc w:val="center"/>
      </w:pPr>
      <m:oMathPara>
        <m:oMath>
          <m:acc>
            <m:accPr>
              <m:chr m:val="̇"/>
              <m:ctrlPr>
                <w:rPr>
                  <w:rFonts w:ascii="Cambria Math" w:hAnsi="Cambria Math" w:cs="Arial"/>
                  <w:lang w:eastAsia="en-AU"/>
                </w:rPr>
              </m:ctrlPr>
            </m:accPr>
            <m:e>
              <m:r>
                <w:rPr>
                  <w:rFonts w:ascii="Cambria Math" w:hAnsi="Cambria Math"/>
                </w:rPr>
                <m:t>Q</m:t>
              </m:r>
            </m:e>
          </m:acc>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joint</m:t>
          </m:r>
        </m:oMath>
      </m:oMathPara>
    </w:p>
    <w:p w14:paraId="7355D71D" w14:textId="77777777" w:rsidR="00D1089E" w:rsidRPr="00DB3ADC" w:rsidRDefault="00D1089E" w:rsidP="00DA1401">
      <w:pPr>
        <w:pStyle w:val="paragraph"/>
      </w:pPr>
      <w:r w:rsidRPr="00DB3ADC">
        <w:rPr>
          <w:rStyle w:val="normaltextrun"/>
          <w:rFonts w:asciiTheme="minorHAnsi" w:eastAsiaTheme="majorEastAsia" w:hAnsiTheme="minorHAnsi" w:cs="Calibri"/>
          <w:sz w:val="22"/>
          <w:szCs w:val="22"/>
        </w:rPr>
        <w:t>Newton Euler equation of motion (eq. 2&amp;3) analyses the kinetics and kinematics of every individual link (rigid body) respectively. Although the analysis is more complex than other approaches, internal forces and moments are evaluated in the kinetic side of the equation and the load that every rigid body is bearing can therefore be revealed.</w:t>
      </w:r>
      <w:r w:rsidRPr="00DB3ADC">
        <w:rPr>
          <w:rStyle w:val="eop"/>
          <w:rFonts w:asciiTheme="minorHAnsi" w:eastAsiaTheme="majorEastAsia" w:hAnsiTheme="minorHAnsi" w:cs="Calibri"/>
          <w:sz w:val="22"/>
          <w:szCs w:val="22"/>
        </w:rPr>
        <w:t> </w:t>
      </w:r>
    </w:p>
    <w:p w14:paraId="3F2A6B59" w14:textId="77777777" w:rsidR="00D1089E" w:rsidRPr="00DB3ADC" w:rsidRDefault="00D1089E" w:rsidP="00DA1401">
      <w:pPr>
        <w:pStyle w:val="paragraph"/>
      </w:pPr>
      <w:r w:rsidRPr="00DB3ADC">
        <w:rPr>
          <w:rStyle w:val="normaltextrun"/>
          <w:rFonts w:asciiTheme="minorHAnsi" w:eastAsiaTheme="majorEastAsia" w:hAnsiTheme="minorHAnsi" w:cs="Calibri"/>
          <w:sz w:val="22"/>
          <w:szCs w:val="22"/>
        </w:rPr>
        <w:t>For every rigid body, a pair of resultant force and moment equations is formed,</w:t>
      </w:r>
      <w:r w:rsidRPr="00DB3ADC">
        <w:rPr>
          <w:rStyle w:val="eop"/>
          <w:rFonts w:asciiTheme="minorHAnsi" w:eastAsiaTheme="majorEastAsia" w:hAnsiTheme="minorHAnsi" w:cs="Calibri"/>
          <w:sz w:val="22"/>
          <w:szCs w:val="22"/>
        </w:rPr>
        <w:t> </w:t>
      </w:r>
    </w:p>
    <w:p w14:paraId="5964F9E4" w14:textId="77777777" w:rsidR="00D1089E" w:rsidRPr="00364211" w:rsidRDefault="002A55B1" w:rsidP="00575CF0">
      <w:pPr>
        <w:jc w:val="right"/>
        <w:rPr>
          <w:rFonts w:cs="Calibri"/>
        </w:rPr>
      </w:pPr>
      <m:oMath>
        <m:nary>
          <m:naryPr>
            <m:chr m:val="∑"/>
            <m:limLoc m:val="undOvr"/>
            <m:subHide m:val="1"/>
            <m:supHide m:val="1"/>
            <m:ctrlPr>
              <w:rPr>
                <w:rFonts w:ascii="Cambria Math" w:hAnsi="Cambria Math" w:cs="Arial"/>
                <w:lang w:eastAsia="en-AU"/>
              </w:rPr>
            </m:ctrlPr>
          </m:naryPr>
          <m:sub/>
          <m:sup/>
          <m:e>
            <m:r>
              <w:rPr>
                <w:rFonts w:ascii="Cambria Math" w:hAnsi="Cambria Math"/>
              </w:rPr>
              <m:t>F</m:t>
            </m:r>
            <m:r>
              <m:rPr>
                <m:sty m:val="p"/>
              </m:rPr>
              <w:rPr>
                <w:rFonts w:ascii="Cambria Math" w:hAnsi="Cambria Math"/>
              </w:rPr>
              <m:t>=</m:t>
            </m:r>
            <m:acc>
              <m:accPr>
                <m:chr m:val="̇"/>
                <m:ctrlPr>
                  <w:rPr>
                    <w:rFonts w:ascii="Cambria Math" w:hAnsi="Cambria Math" w:cs="Arial"/>
                    <w:lang w:eastAsia="en-AU"/>
                  </w:rPr>
                </m:ctrlPr>
              </m:accPr>
              <m:e>
                <m:r>
                  <w:rPr>
                    <w:rFonts w:ascii="Cambria Math" w:hAnsi="Cambria Math"/>
                  </w:rPr>
                  <m:t>p</m:t>
                </m:r>
              </m:e>
            </m:acc>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r>
              <m:rPr>
                <m:sty m:val="p"/>
              </m:rPr>
              <w:rPr>
                <w:rFonts w:ascii="Cambria Math" w:hAnsi="Cambria Math"/>
              </w:rPr>
              <m:t>(</m:t>
            </m:r>
            <m:r>
              <w:rPr>
                <w:rFonts w:ascii="Cambria Math" w:hAnsi="Cambria Math"/>
              </w:rPr>
              <m:t>m</m:t>
            </m:r>
            <m:acc>
              <m:accPr>
                <m:chr m:val="̇"/>
                <m:ctrlPr>
                  <w:rPr>
                    <w:rFonts w:ascii="Cambria Math" w:hAnsi="Cambria Math" w:cs="Arial"/>
                    <w:lang w:eastAsia="en-AU"/>
                  </w:rPr>
                </m:ctrlPr>
              </m:accPr>
              <m:e>
                <m:sSub>
                  <m:sSubPr>
                    <m:ctrlPr>
                      <w:rPr>
                        <w:rFonts w:ascii="Cambria Math" w:hAnsi="Cambria Math" w:cs="Arial"/>
                        <w:lang w:eastAsia="en-AU"/>
                      </w:rPr>
                    </m:ctrlPr>
                  </m:sSubPr>
                  <m:e>
                    <m:r>
                      <w:rPr>
                        <w:rFonts w:ascii="Cambria Math" w:hAnsi="Cambria Math"/>
                      </w:rPr>
                      <m:t>r</m:t>
                    </m:r>
                  </m:e>
                  <m:sub>
                    <m:r>
                      <w:rPr>
                        <w:rFonts w:ascii="Cambria Math" w:hAnsi="Cambria Math"/>
                      </w:rPr>
                      <m:t>G</m:t>
                    </m:r>
                  </m:sub>
                </m:sSub>
              </m:e>
            </m:acc>
            <m:r>
              <m:rPr>
                <m:sty m:val="p"/>
              </m:rPr>
              <w:rPr>
                <w:rFonts w:ascii="Cambria Math" w:hAnsi="Cambria Math"/>
              </w:rPr>
              <m:t>)</m:t>
            </m:r>
          </m:e>
        </m:nary>
      </m:oMath>
      <w:r w:rsidR="00D1089E" w:rsidRPr="00364211">
        <w:t>……………………………………………… (eq.2)</w:t>
      </w:r>
    </w:p>
    <w:p w14:paraId="11D38163" w14:textId="77777777" w:rsidR="00D1089E" w:rsidRPr="00364211" w:rsidRDefault="002A55B1" w:rsidP="00575CF0">
      <w:pPr>
        <w:jc w:val="right"/>
      </w:pPr>
      <m:oMath>
        <m:nary>
          <m:naryPr>
            <m:chr m:val="∑"/>
            <m:limLoc m:val="undOvr"/>
            <m:subHide m:val="1"/>
            <m:supHide m:val="1"/>
            <m:ctrlPr>
              <w:rPr>
                <w:rFonts w:ascii="Cambria Math" w:hAnsi="Cambria Math" w:cs="Arial"/>
                <w:lang w:eastAsia="en-AU"/>
              </w:rPr>
            </m:ctrlPr>
          </m:naryPr>
          <m:sub/>
          <m:sup/>
          <m:e>
            <m:sSup>
              <m:sSupPr>
                <m:ctrlPr>
                  <w:rPr>
                    <w:rFonts w:ascii="Cambria Math" w:hAnsi="Cambria Math" w:cs="Arial"/>
                    <w:lang w:eastAsia="en-AU"/>
                  </w:rPr>
                </m:ctrlPr>
              </m:sSupPr>
              <m:e>
                <m:r>
                  <w:rPr>
                    <w:rFonts w:ascii="Cambria Math" w:hAnsi="Cambria Math"/>
                  </w:rPr>
                  <m:t>M</m:t>
                </m:r>
              </m:e>
              <m:sup>
                <m:r>
                  <w:rPr>
                    <w:rFonts w:ascii="Cambria Math" w:hAnsi="Cambria Math"/>
                  </w:rPr>
                  <m:t>G</m:t>
                </m:r>
              </m:sup>
            </m:sSup>
            <m:r>
              <m:rPr>
                <m:sty m:val="p"/>
              </m:rPr>
              <w:rPr>
                <w:rFonts w:ascii="Cambria Math" w:hAnsi="Cambria Math"/>
              </w:rPr>
              <m:t>=</m:t>
            </m:r>
            <m:sSup>
              <m:sSupPr>
                <m:ctrlPr>
                  <w:rPr>
                    <w:rFonts w:ascii="Cambria Math" w:hAnsi="Cambria Math" w:cs="Arial"/>
                    <w:lang w:eastAsia="en-AU"/>
                  </w:rPr>
                </m:ctrlPr>
              </m:sSupPr>
              <m:e>
                <m:acc>
                  <m:accPr>
                    <m:chr m:val="̇"/>
                    <m:ctrlPr>
                      <w:rPr>
                        <w:rFonts w:ascii="Cambria Math" w:hAnsi="Cambria Math" w:cs="Arial"/>
                        <w:lang w:eastAsia="en-AU"/>
                      </w:rPr>
                    </m:ctrlPr>
                  </m:accPr>
                  <m:e>
                    <m:r>
                      <w:rPr>
                        <w:rFonts w:ascii="Cambria Math" w:hAnsi="Cambria Math"/>
                      </w:rPr>
                      <m:t>h</m:t>
                    </m:r>
                  </m:e>
                </m:acc>
              </m:e>
              <m:sup>
                <m:r>
                  <w:rPr>
                    <w:rFonts w:ascii="Cambria Math" w:hAnsi="Cambria Math"/>
                  </w:rPr>
                  <m:t>G</m:t>
                </m:r>
              </m:sup>
            </m:sSup>
            <m:r>
              <m:rPr>
                <m:sty m:val="p"/>
              </m:rPr>
              <w:rPr>
                <w:rFonts w:ascii="Cambria Math" w:hAnsi="Cambria Math"/>
              </w:rPr>
              <m:t>=</m:t>
            </m:r>
            <m:f>
              <m:fPr>
                <m:ctrlPr>
                  <w:rPr>
                    <w:rFonts w:ascii="Cambria Math" w:hAnsi="Cambria Math" w:cs="Arial"/>
                    <w:lang w:eastAsia="en-AU"/>
                  </w:rPr>
                </m:ctrlPr>
              </m:fPr>
              <m:num>
                <m:r>
                  <w:rPr>
                    <w:rFonts w:ascii="Cambria Math" w:hAnsi="Cambria Math"/>
                  </w:rPr>
                  <m:t>d</m:t>
                </m:r>
              </m:num>
              <m:den>
                <m:r>
                  <w:rPr>
                    <w:rFonts w:ascii="Cambria Math" w:hAnsi="Cambria Math"/>
                  </w:rPr>
                  <m:t>dt</m:t>
                </m:r>
              </m:den>
            </m:f>
            <m:r>
              <m:rPr>
                <m:sty m:val="p"/>
              </m:rPr>
              <w:rPr>
                <w:rFonts w:ascii="Cambria Math" w:hAnsi="Cambria Math"/>
              </w:rPr>
              <m:t>(</m:t>
            </m:r>
            <m:sSup>
              <m:sSupPr>
                <m:ctrlPr>
                  <w:rPr>
                    <w:rFonts w:ascii="Cambria Math" w:hAnsi="Cambria Math" w:cs="Arial"/>
                    <w:lang w:eastAsia="en-AU"/>
                  </w:rPr>
                </m:ctrlPr>
              </m:sSupPr>
              <m:e>
                <m:r>
                  <w:rPr>
                    <w:rFonts w:ascii="Cambria Math" w:hAnsi="Cambria Math"/>
                  </w:rPr>
                  <m:t>I</m:t>
                </m:r>
              </m:e>
              <m:sup>
                <m:r>
                  <w:rPr>
                    <w:rFonts w:ascii="Cambria Math" w:hAnsi="Cambria Math"/>
                  </w:rPr>
                  <m:t>G</m:t>
                </m:r>
              </m:sup>
            </m:sSup>
            <m:r>
              <w:rPr>
                <w:rFonts w:ascii="Cambria Math" w:hAnsi="Cambria Math"/>
              </w:rPr>
              <m:t>ω</m:t>
            </m:r>
            <m:r>
              <m:rPr>
                <m:sty m:val="p"/>
              </m:rPr>
              <w:rPr>
                <w:rFonts w:ascii="Cambria Math" w:hAnsi="Cambria Math"/>
              </w:rPr>
              <m:t>)</m:t>
            </m:r>
          </m:e>
        </m:nary>
      </m:oMath>
      <w:r w:rsidR="00D1089E" w:rsidRPr="00364211">
        <w:rPr>
          <w:iCs/>
        </w:rPr>
        <w:t>…………………………......</w:t>
      </w:r>
      <w:r w:rsidR="00D1089E" w:rsidRPr="00364211">
        <w:t>........... (eq.3)</w:t>
      </w:r>
    </w:p>
    <w:p w14:paraId="7A177978" w14:textId="77777777" w:rsidR="00D1089E" w:rsidRPr="00364211" w:rsidRDefault="00D1089E" w:rsidP="00DA1401">
      <w:pPr>
        <w:rPr>
          <w:iCs/>
        </w:rPr>
      </w:pPr>
      <m:oMathPara>
        <m:oMathParaPr>
          <m:jc m:val="left"/>
        </m:oMathParaPr>
        <m:oMath>
          <m:r>
            <w:rPr>
              <w:rFonts w:ascii="Cambria Math" w:hAnsi="Cambria Math"/>
            </w:rPr>
            <m:t>Where</m:t>
          </m:r>
          <m:r>
            <m:rPr>
              <m:sty m:val="p"/>
            </m:rPr>
            <w:rPr>
              <w:rFonts w:ascii="Cambria Math" w:hAnsi="Cambria Math"/>
            </w:rPr>
            <m:t>:</m:t>
          </m:r>
        </m:oMath>
      </m:oMathPara>
    </w:p>
    <w:p w14:paraId="719BEDDF" w14:textId="77777777" w:rsidR="00D1089E" w:rsidRPr="00364211" w:rsidRDefault="00D1089E" w:rsidP="00DA1401">
      <w:r w:rsidRPr="00364211">
        <w:tab/>
      </w:r>
      <m:oMath>
        <m:r>
          <w:rPr>
            <w:rFonts w:ascii="Cambria Math" w:hAnsi="Cambria Math"/>
          </w:rPr>
          <m:t>m</m:t>
        </m:r>
        <m:r>
          <m:rPr>
            <m:sty m:val="p"/>
          </m:rPr>
          <w:rPr>
            <w:rFonts w:ascii="Cambria Math" w:hAnsi="Cambria Math"/>
          </w:rPr>
          <m:t>=</m:t>
        </m:r>
        <m:r>
          <w:rPr>
            <w:rFonts w:ascii="Cambria Math" w:hAnsi="Cambria Math"/>
          </w:rPr>
          <m:t>mass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060178D4" w14:textId="77777777" w:rsidR="00D1089E" w:rsidRPr="00364211" w:rsidRDefault="00D1089E" w:rsidP="00DA1401">
      <w:r w:rsidRPr="00364211">
        <w:tab/>
      </w:r>
      <m:oMath>
        <m:acc>
          <m:accPr>
            <m:chr m:val="̇"/>
            <m:ctrlPr>
              <w:rPr>
                <w:rFonts w:ascii="Cambria Math" w:hAnsi="Cambria Math" w:cs="Arial"/>
                <w:lang w:eastAsia="en-AU"/>
              </w:rPr>
            </m:ctrlPr>
          </m:accPr>
          <m:e>
            <m:sSub>
              <m:sSubPr>
                <m:ctrlPr>
                  <w:rPr>
                    <w:rFonts w:ascii="Cambria Math" w:hAnsi="Cambria Math" w:cs="Arial"/>
                    <w:lang w:eastAsia="en-AU"/>
                  </w:rPr>
                </m:ctrlPr>
              </m:sSubPr>
              <m:e>
                <m:r>
                  <w:rPr>
                    <w:rFonts w:ascii="Cambria Math" w:hAnsi="Cambria Math"/>
                  </w:rPr>
                  <m:t>r</m:t>
                </m:r>
              </m:e>
              <m:sub>
                <m:r>
                  <w:rPr>
                    <w:rFonts w:ascii="Cambria Math" w:hAnsi="Cambria Math"/>
                  </w:rPr>
                  <m:t>G</m:t>
                </m:r>
              </m:sub>
            </m:sSub>
          </m:e>
        </m:acc>
        <m:r>
          <m:rPr>
            <m:sty m:val="p"/>
          </m:rPr>
          <w:rPr>
            <w:rFonts w:ascii="Cambria Math" w:hAnsi="Cambria Math"/>
          </w:rPr>
          <m:t>=</m:t>
        </m:r>
        <m:r>
          <w:rPr>
            <w:rFonts w:ascii="Cambria Math" w:hAnsi="Cambria Math"/>
          </w:rPr>
          <m:t>linear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01851764" w14:textId="77777777" w:rsidR="00D1089E" w:rsidRPr="00364211" w:rsidRDefault="00D1089E" w:rsidP="00DA1401">
      <w:r w:rsidRPr="00364211">
        <w:tab/>
      </w:r>
      <m:oMath>
        <m:sSup>
          <m:sSupPr>
            <m:ctrlPr>
              <w:rPr>
                <w:rFonts w:ascii="Cambria Math" w:hAnsi="Cambria Math" w:cs="Arial"/>
                <w:lang w:eastAsia="en-AU"/>
              </w:rPr>
            </m:ctrlPr>
          </m:sSupPr>
          <m:e>
            <m:r>
              <w:rPr>
                <w:rFonts w:ascii="Cambria Math" w:hAnsi="Cambria Math"/>
              </w:rPr>
              <m:t>I</m:t>
            </m:r>
          </m:e>
          <m:sup>
            <m:r>
              <w:rPr>
                <w:rFonts w:ascii="Cambria Math" w:hAnsi="Cambria Math"/>
              </w:rPr>
              <m:t>G</m:t>
            </m:r>
          </m:sup>
        </m:sSup>
        <m:r>
          <m:rPr>
            <m:sty m:val="p"/>
          </m:rPr>
          <w:rPr>
            <w:rFonts w:ascii="Cambria Math" w:hAnsi="Cambria Math"/>
          </w:rPr>
          <m:t>=</m:t>
        </m:r>
        <m:r>
          <w:rPr>
            <w:rFonts w:ascii="Cambria Math" w:hAnsi="Cambria Math"/>
          </w:rPr>
          <m:t>tensor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inertia</m:t>
        </m:r>
        <m:r>
          <m:rPr>
            <m:sty m:val="p"/>
          </m:rPr>
          <w:rPr>
            <w:rFonts w:ascii="Cambria Math" w:hAnsi="Cambria Math"/>
          </w:rPr>
          <m:t xml:space="preserve"> </m:t>
        </m:r>
        <m:r>
          <w:rPr>
            <w:rFonts w:ascii="Cambria Math" w:hAnsi="Cambria Math"/>
          </w:rPr>
          <m:t>about</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center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mass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69DEF78C" w14:textId="77777777" w:rsidR="00D1089E" w:rsidRPr="00364211" w:rsidRDefault="00D1089E" w:rsidP="00DA1401">
      <w:r w:rsidRPr="00364211">
        <w:tab/>
      </w:r>
      <m:oMath>
        <m:r>
          <w:rPr>
            <w:rFonts w:ascii="Cambria Math" w:hAnsi="Cambria Math"/>
          </w:rPr>
          <m:t>ω</m:t>
        </m:r>
        <m:r>
          <m:rPr>
            <m:sty m:val="p"/>
          </m:rPr>
          <w:rPr>
            <w:rFonts w:ascii="Cambria Math" w:hAnsi="Cambria Math"/>
          </w:rPr>
          <m:t xml:space="preserve"> = </m:t>
        </m:r>
        <m:r>
          <w:rPr>
            <w:rFonts w:ascii="Cambria Math" w:hAnsi="Cambria Math"/>
          </w:rPr>
          <m:t>absolute</m:t>
        </m:r>
        <m:r>
          <m:rPr>
            <m:sty m:val="p"/>
          </m:rPr>
          <w:rPr>
            <w:rFonts w:ascii="Cambria Math" w:hAnsi="Cambria Math"/>
          </w:rPr>
          <m:t xml:space="preserve"> </m:t>
        </m:r>
        <m:r>
          <w:rPr>
            <w:rFonts w:ascii="Cambria Math" w:hAnsi="Cambria Math"/>
          </w:rPr>
          <m:t>angular</m:t>
        </m:r>
        <m:r>
          <m:rPr>
            <m:sty m:val="p"/>
          </m:rPr>
          <w:rPr>
            <w:rFonts w:ascii="Cambria Math" w:hAnsi="Cambria Math"/>
          </w:rPr>
          <m:t xml:space="preserve"> </m:t>
        </m:r>
        <m:r>
          <w:rPr>
            <w:rFonts w:ascii="Cambria Math" w:hAnsi="Cambria Math"/>
          </w:rPr>
          <m:t>velocity</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rigid</m:t>
        </m:r>
        <m:r>
          <m:rPr>
            <m:sty m:val="p"/>
          </m:rPr>
          <w:rPr>
            <w:rFonts w:ascii="Cambria Math" w:hAnsi="Cambria Math"/>
          </w:rPr>
          <m:t xml:space="preserve"> </m:t>
        </m:r>
        <m:r>
          <w:rPr>
            <w:rFonts w:ascii="Cambria Math" w:hAnsi="Cambria Math"/>
          </w:rPr>
          <m:t>body</m:t>
        </m:r>
      </m:oMath>
    </w:p>
    <w:p w14:paraId="29CB93BF" w14:textId="77777777" w:rsidR="00D1089E" w:rsidRPr="00DB3ADC" w:rsidRDefault="00D1089E" w:rsidP="00DA1401">
      <w:pPr>
        <w:pStyle w:val="paragraph"/>
        <w:rPr>
          <w:rStyle w:val="eop"/>
          <w:rFonts w:asciiTheme="minorHAnsi" w:eastAsiaTheme="majorEastAsia" w:hAnsiTheme="minorHAnsi" w:cs="Calibri"/>
          <w:sz w:val="22"/>
          <w:szCs w:val="22"/>
        </w:rPr>
      </w:pPr>
      <w:r w:rsidRPr="00DB3ADC">
        <w:rPr>
          <w:rStyle w:val="normaltextrun"/>
          <w:rFonts w:asciiTheme="minorHAnsi" w:eastAsiaTheme="majorEastAsia" w:hAnsiTheme="minorHAnsi" w:cs="Calibri"/>
          <w:sz w:val="22"/>
          <w:szCs w:val="22"/>
        </w:rPr>
        <w:t>Under the Newton Euler approach, the</w:t>
      </w:r>
      <w:r w:rsidRPr="00DB3ADC">
        <w:rPr>
          <w:rStyle w:val="CommentReference"/>
          <w:sz w:val="14"/>
          <w:szCs w:val="14"/>
        </w:rPr>
        <w:t xml:space="preserve"> </w:t>
      </w:r>
      <w:r w:rsidRPr="00DB3ADC">
        <w:rPr>
          <w:rStyle w:val="normaltextrun"/>
          <w:rFonts w:asciiTheme="minorHAnsi" w:eastAsiaTheme="majorEastAsia" w:hAnsiTheme="minorHAnsi" w:cs="Calibri"/>
          <w:sz w:val="22"/>
          <w:szCs w:val="22"/>
        </w:rPr>
        <w:t xml:space="preserve">equation of motion (eq.4) can be represented in the joint space expression which is commonly used in robot dynamics. The required joint torque </w:t>
      </w:r>
      <w:r w:rsidRPr="00DB3ADC">
        <w:rPr>
          <w:rStyle w:val="mathspan"/>
          <w:rFonts w:asciiTheme="minorHAnsi" w:eastAsiaTheme="majorEastAsia" w:hAnsiTheme="minorHAnsi"/>
          <w:sz w:val="22"/>
          <w:szCs w:val="22"/>
        </w:rPr>
        <w:t>(</w:t>
      </w:r>
      <w:r w:rsidRPr="00DB3ADC">
        <w:rPr>
          <w:rStyle w:val="mathspan"/>
          <w:rFonts w:ascii="Cambria Math" w:eastAsiaTheme="majorEastAsia" w:hAnsi="Cambria Math" w:cs="Cambria Math"/>
          <w:sz w:val="22"/>
          <w:szCs w:val="22"/>
        </w:rPr>
        <w:t>𝜏</w:t>
      </w:r>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is the summation of three individual terms, the inertia matrix, </w:t>
      </w:r>
      <m:oMath>
        <m:r>
          <w:rPr>
            <w:rFonts w:ascii="Cambria Math" w:hAnsi="Cambria Math"/>
          </w:rPr>
          <m:t>A</m:t>
        </m:r>
      </m:oMath>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the Coriolis and centrifugal terms,</w:t>
      </w:r>
      <w:r w:rsidRPr="00DB3ADC">
        <w:rPr>
          <w:rFonts w:ascii="Cambria Math" w:hAnsi="Cambria Math"/>
          <w:i/>
        </w:rPr>
        <w:t xml:space="preserve"> </w:t>
      </w:r>
      <m:oMath>
        <m:r>
          <w:rPr>
            <w:rFonts w:ascii="Cambria Math" w:hAnsi="Cambria Math"/>
          </w:rPr>
          <m:t>b</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rsidRPr="00DB3ADC">
        <w:rPr>
          <w:rStyle w:val="mathspan"/>
          <w:rFonts w:asciiTheme="minorHAnsi" w:eastAsiaTheme="majorEastAsia" w:hAnsiTheme="minorHAnsi"/>
          <w:sz w:val="22"/>
          <w:szCs w:val="22"/>
        </w:rPr>
        <w:t>.</w:t>
      </w:r>
      <w:r w:rsidRPr="00DB3ADC">
        <w:rPr>
          <w:rStyle w:val="normaltextrun"/>
          <w:rFonts w:asciiTheme="minorHAnsi" w:eastAsiaTheme="majorEastAsia" w:hAnsiTheme="minorHAnsi" w:cs="Calibri"/>
          <w:sz w:val="22"/>
          <w:szCs w:val="22"/>
        </w:rPr>
        <w:t xml:space="preserve"> and the gravity term, </w:t>
      </w:r>
      <m:oMath>
        <m:r>
          <w:rPr>
            <w:rFonts w:ascii="Cambria Math" w:hAnsi="Cambria Math"/>
          </w:rPr>
          <m:t>G(q)</m:t>
        </m:r>
      </m:oMath>
      <w:r w:rsidRPr="00DB3ADC">
        <w:rPr>
          <w:rFonts w:eastAsiaTheme="majorEastAsia"/>
        </w:rPr>
        <w:t>.</w:t>
      </w:r>
      <w:r w:rsidRPr="00DB3ADC">
        <w:rPr>
          <w:iCs/>
        </w:rPr>
        <w:t xml:space="preserve"> </w:t>
      </w:r>
      <w:r w:rsidRPr="00DB3ADC">
        <w:rPr>
          <w:rStyle w:val="normaltextrun"/>
          <w:rFonts w:asciiTheme="minorHAnsi" w:eastAsiaTheme="majorEastAsia" w:hAnsiTheme="minorHAnsi" w:cs="Calibri"/>
          <w:sz w:val="22"/>
          <w:szCs w:val="22"/>
        </w:rPr>
        <w:t>All these terms are expressed in joint space instead of the Euclidean space. This approach is employed for deriving the equation of motion of the robot because it is systematic and can be written as coding along with the robotic manipulation script. </w:t>
      </w:r>
      <w:r w:rsidRPr="00DB3ADC">
        <w:rPr>
          <w:rStyle w:val="eop"/>
          <w:rFonts w:asciiTheme="minorHAnsi" w:eastAsiaTheme="majorEastAsia" w:hAnsiTheme="minorHAnsi" w:cs="Calibri"/>
          <w:sz w:val="22"/>
          <w:szCs w:val="22"/>
        </w:rPr>
        <w:t> </w:t>
      </w:r>
    </w:p>
    <w:p w14:paraId="01EFDC2F" w14:textId="77777777" w:rsidR="00D1089E" w:rsidRDefault="00D1089E" w:rsidP="00575CF0">
      <w:pPr>
        <w:pStyle w:val="paragraph"/>
        <w:jc w:val="right"/>
      </w:pPr>
      <m:oMath>
        <m:r>
          <w:rPr>
            <w:rFonts w:ascii="Cambria Math" w:hAnsi="Cambria Math"/>
          </w:rPr>
          <m:t>τ</m:t>
        </m:r>
        <m:r>
          <m:rPr>
            <m:sty m:val="p"/>
          </m:rPr>
          <w:rPr>
            <w:rFonts w:ascii="Cambria Math" w:hAnsi="Cambria Math"/>
          </w:rPr>
          <m:t xml:space="preserve">= </m:t>
        </m:r>
        <m:r>
          <w:rPr>
            <w:rFonts w:ascii="Cambria Math" w:hAnsi="Cambria Math"/>
          </w:rPr>
          <m:t>A</m:t>
        </m:r>
        <m:acc>
          <m:accPr>
            <m:chr m:val="̈"/>
            <m:ctrlPr>
              <w:rPr>
                <w:rFonts w:ascii="Cambria Math" w:hAnsi="Cambria Math"/>
              </w:rPr>
            </m:ctrlPr>
          </m:accPr>
          <m:e>
            <m:r>
              <w:rPr>
                <w:rFonts w:ascii="Cambria Math" w:hAnsi="Cambria Math"/>
              </w:rPr>
              <m:t>q</m:t>
            </m:r>
          </m:e>
        </m:acc>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q</m:t>
            </m:r>
            <m:r>
              <m:rPr>
                <m:sty m:val="p"/>
              </m:rPr>
              <w:rPr>
                <w:rFonts w:ascii="Cambria Math" w:hAnsi="Cambria Math"/>
              </w:rPr>
              <m:t>,</m:t>
            </m:r>
            <m:acc>
              <m:accPr>
                <m:chr m:val="̇"/>
                <m:ctrlPr>
                  <w:rPr>
                    <w:rFonts w:ascii="Cambria Math" w:hAnsi="Cambria Math"/>
                  </w:rPr>
                </m:ctrlPr>
              </m:accPr>
              <m:e>
                <m:r>
                  <w:rPr>
                    <w:rFonts w:ascii="Cambria Math" w:hAnsi="Cambria Math"/>
                  </w:rPr>
                  <m:t>q</m:t>
                </m:r>
              </m:e>
            </m:acc>
          </m:e>
        </m:d>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oMath>
      <w:r w:rsidRPr="00364211">
        <w:rPr>
          <w:rFonts w:cs="Calibri"/>
          <w:iCs/>
        </w:rPr>
        <w:t xml:space="preserve"> ………………......</w:t>
      </w:r>
      <w:r w:rsidRPr="00364211">
        <w:rPr>
          <w:rFonts w:cs="Calibri"/>
        </w:rPr>
        <w:t>.</w:t>
      </w:r>
      <w:r w:rsidRPr="00364211">
        <w:t>..... (eq.4)</w:t>
      </w:r>
    </w:p>
    <w:p w14:paraId="1E221652" w14:textId="2CA383F2" w:rsidR="00D1089E" w:rsidRPr="00324D49" w:rsidRDefault="00D1089E" w:rsidP="00DA1401">
      <w:pPr>
        <w:pStyle w:val="paragraph"/>
        <w:rPr>
          <w:rStyle w:val="normaltextrun"/>
          <w:rFonts w:eastAsiaTheme="majorEastAsia"/>
        </w:rPr>
      </w:pPr>
      <w:r w:rsidRPr="637A84C4">
        <w:rPr>
          <w:rStyle w:val="normaltextrun"/>
          <w:rFonts w:asciiTheme="minorHAnsi" w:eastAsiaTheme="majorEastAsia" w:hAnsiTheme="minorHAnsi" w:cs="Arial"/>
        </w:rPr>
        <w:t>Eventually, Newton Euler approach in task-space expression is selected to be used for the analysis. The reasons would be elaborated in the Methodology section of this framework.</w:t>
      </w:r>
    </w:p>
    <w:p w14:paraId="1CBF18CA" w14:textId="77777777" w:rsidR="00D1089E" w:rsidRDefault="00D1089E" w:rsidP="00DA1401">
      <w:pPr>
        <w:pStyle w:val="Heading2"/>
      </w:pPr>
      <w:bookmarkStart w:id="30" w:name="_Toc85527184"/>
      <w:bookmarkStart w:id="31" w:name="_Toc85553675"/>
      <w:r>
        <w:t>Centre of Mass of the pilot</w:t>
      </w:r>
      <w:bookmarkEnd w:id="30"/>
      <w:bookmarkEnd w:id="31"/>
    </w:p>
    <w:p w14:paraId="6A26BE6B" w14:textId="77777777" w:rsidR="00D1089E" w:rsidRDefault="00D1089E" w:rsidP="00DA1401">
      <w:r w:rsidRPr="00CD1F3B">
        <w:t xml:space="preserve">During the gait cycle, the </w:t>
      </w:r>
      <w:r>
        <w:t>movement of the C</w:t>
      </w:r>
      <w:r w:rsidRPr="00CD1F3B">
        <w:t xml:space="preserve">entre of </w:t>
      </w:r>
      <w:r>
        <w:t>M</w:t>
      </w:r>
      <w:r w:rsidRPr="00CD1F3B">
        <w:t xml:space="preserve">ass (CoM) of the pilot </w:t>
      </w:r>
      <w:r>
        <w:t xml:space="preserve">can be modelled as an </w:t>
      </w:r>
      <w:r w:rsidRPr="00CD1F3B">
        <w:t>inverted pendulum (IP)</w:t>
      </w:r>
      <w:r>
        <w:t xml:space="preserve">, </w:t>
      </w:r>
      <w:r w:rsidRPr="00CD1F3B">
        <w:t>which is</w:t>
      </w:r>
      <w:r>
        <w:t xml:space="preserve"> </w:t>
      </w:r>
      <w:r w:rsidRPr="00CD1F3B">
        <w:t xml:space="preserve">widely used </w:t>
      </w:r>
      <w:r>
        <w:t xml:space="preserve">for </w:t>
      </w:r>
      <w:r w:rsidRPr="00CD1F3B">
        <w:t>biped robot</w:t>
      </w:r>
      <w:r>
        <w:t>s</w:t>
      </w:r>
      <w:r w:rsidRPr="00CD1F3B">
        <w:t xml:space="preserve"> </w:t>
      </w:r>
      <w:r>
        <w:rPr>
          <w:lang w:val="en-HK"/>
        </w:rPr>
        <w:fldChar w:fldCharType="begin"/>
      </w:r>
      <w:r>
        <w:rPr>
          <w:lang w:val="en-HK"/>
        </w:rPr>
        <w:instrText xml:space="preserve"> CITATION Che18 \l 15369 </w:instrText>
      </w:r>
      <w:r>
        <w:rPr>
          <w:lang w:val="en-HK"/>
        </w:rPr>
        <w:fldChar w:fldCharType="separate"/>
      </w:r>
      <w:r>
        <w:rPr>
          <w:noProof/>
          <w:lang w:val="en-HK"/>
        </w:rPr>
        <w:t>(Chen, Cheng, Yue, Huang, &amp; Guo, 2018)</w:t>
      </w:r>
      <w:r>
        <w:rPr>
          <w:lang w:val="en-HK"/>
        </w:rPr>
        <w:fldChar w:fldCharType="end"/>
      </w:r>
      <w:r w:rsidRPr="00CD1F3B">
        <w:t xml:space="preserve">. The body of the pilot is represented by a point mass with distance </w:t>
      </w:r>
      <m:oMath>
        <m:r>
          <w:rPr>
            <w:rFonts w:ascii="Cambria Math" w:hAnsi="Cambria Math"/>
          </w:rPr>
          <m:t>(r)</m:t>
        </m:r>
      </m:oMath>
      <w:r w:rsidRPr="00CD1F3B">
        <w:t xml:space="preserve"> from the </w:t>
      </w:r>
      <w:r>
        <w:t>point of contact</w:t>
      </w:r>
      <w:r w:rsidRPr="00CD1F3B">
        <w:t xml:space="preserve"> of the standing foot </w:t>
      </w:r>
      <w:r>
        <w:t>with</w:t>
      </w:r>
      <w:r w:rsidRPr="00CD1F3B">
        <w:t xml:space="preserve"> the ground.</w:t>
      </w:r>
      <w:r>
        <w:t xml:space="preserve"> The calculations assume that the ankle joints are not actuated, as is the case for most exoskeletons.</w:t>
      </w:r>
      <w:r w:rsidRPr="00CD1F3B">
        <w:t xml:space="preserve"> Therefore, the base of the pendulum can be considered as a point foot.</w:t>
      </w:r>
      <w:r>
        <w:t xml:space="preserve"> Figure 5 illustrates this model.</w:t>
      </w:r>
      <w:r w:rsidRPr="00CD1F3B">
        <w:t xml:space="preserve"> </w:t>
      </w:r>
      <w:r>
        <w:t>On the next step, the IP model is again used, but with the base position then being the other foot.</w:t>
      </w:r>
      <w:r w:rsidRPr="00CD1F3B">
        <w:t xml:space="preserve"> The pilot applies external force </w:t>
      </w:r>
      <m:oMath>
        <m:r>
          <w:rPr>
            <w:rFonts w:ascii="Cambria Math" w:hAnsi="Cambria Math"/>
          </w:rPr>
          <m:t>(τ)</m:t>
        </m:r>
      </m:oMath>
      <w:r w:rsidRPr="00CD1F3B">
        <w:t xml:space="preserve"> to the CoM with crutches to prevent falling. The terms </w:t>
      </w:r>
      <m:oMath>
        <m:r>
          <w:rPr>
            <w:rFonts w:ascii="Cambria Math" w:hAnsi="Cambria Math"/>
          </w:rPr>
          <m:t>(2r</m:t>
        </m:r>
        <m:acc>
          <m:accPr>
            <m:chr m:val="̇"/>
            <m:ctrlPr>
              <w:rPr>
                <w:rFonts w:ascii="Cambria Math" w:hAnsi="Cambria Math" w:cs="Arial"/>
                <w:i/>
              </w:rPr>
            </m:ctrlPr>
          </m:accPr>
          <m:e>
            <m:r>
              <w:rPr>
                <w:rFonts w:ascii="Cambria Math" w:hAnsi="Cambria Math"/>
              </w:rPr>
              <m:t>r</m:t>
            </m:r>
          </m:e>
        </m:acc>
        <m:acc>
          <m:accPr>
            <m:chr m:val="̇"/>
            <m:ctrlPr>
              <w:rPr>
                <w:rFonts w:ascii="Cambria Math" w:hAnsi="Cambria Math" w:cs="Arial"/>
                <w:i/>
              </w:rPr>
            </m:ctrlPr>
          </m:accPr>
          <m:e>
            <m:r>
              <w:rPr>
                <w:rFonts w:ascii="Cambria Math" w:hAnsi="Cambria Math"/>
              </w:rPr>
              <m:t>θ</m:t>
            </m:r>
          </m:e>
        </m:acc>
        <m:r>
          <w:rPr>
            <w:rFonts w:ascii="Cambria Math" w:hAnsi="Cambria Math"/>
          </w:rPr>
          <m:t>)</m:t>
        </m:r>
      </m:oMath>
      <w:r w:rsidRPr="00CD1F3B">
        <w:t xml:space="preserve"> and </w:t>
      </w:r>
      <m:oMath>
        <m:r>
          <w:rPr>
            <w:rFonts w:ascii="Cambria Math" w:hAnsi="Cambria Math"/>
          </w:rPr>
          <m:t>(r</m:t>
        </m:r>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rPr>
                  <m:t>θ</m:t>
                </m:r>
              </m:e>
            </m:acc>
          </m:e>
          <m:sup>
            <m:r>
              <w:rPr>
                <w:rFonts w:ascii="Cambria Math" w:hAnsi="Cambria Math"/>
              </w:rPr>
              <m:t>2</m:t>
            </m:r>
          </m:sup>
        </m:sSup>
        <m:r>
          <w:rPr>
            <w:rFonts w:ascii="Cambria Math" w:hAnsi="Cambria Math"/>
          </w:rPr>
          <m:t>)</m:t>
        </m:r>
      </m:oMath>
      <w:r w:rsidRPr="00CD1F3B">
        <w:t xml:space="preserve"> </w:t>
      </w:r>
      <w:r w:rsidRPr="00FC6582">
        <w:t>consider the Coriolis acceleration</w:t>
      </w:r>
      <w:r>
        <w:t>,</w:t>
      </w:r>
      <w:r w:rsidRPr="00FC6582">
        <w:t xml:space="preserve"> which is ignorable in </w:t>
      </w:r>
      <w:r>
        <w:t>this</w:t>
      </w:r>
      <w:r w:rsidRPr="00A10AEC">
        <w:t xml:space="preserve"> </w:t>
      </w:r>
      <w:r w:rsidRPr="00FC6582">
        <w:t>case</w:t>
      </w:r>
      <w:r>
        <w:t xml:space="preserve"> because its effect is small compared to other terms</w:t>
      </w:r>
      <w:r w:rsidRPr="00FC6582">
        <w:t>.</w:t>
      </w:r>
      <w:r w:rsidRPr="00CD1F3B">
        <w:t xml:space="preserve"> The </w:t>
      </w:r>
      <w:r>
        <w:t>E</w:t>
      </w:r>
      <w:r w:rsidRPr="00CD1F3B">
        <w:t>quation</w:t>
      </w:r>
      <w:r>
        <w:t>s</w:t>
      </w:r>
      <w:r w:rsidRPr="00CD1F3B">
        <w:t xml:space="preserve"> of </w:t>
      </w:r>
      <w:r>
        <w:t xml:space="preserve">Motion (EoM) for the </w:t>
      </w:r>
      <w:r w:rsidRPr="00CD1F3B">
        <w:t xml:space="preserve">point mass </w:t>
      </w:r>
      <w:r>
        <w:t>are</w:t>
      </w:r>
      <w:r w:rsidRPr="00CD1F3B">
        <w:t xml:space="preserve"> obtained as follows:</w:t>
      </w:r>
    </w:p>
    <w:p w14:paraId="6B64022F" w14:textId="77777777" w:rsidR="00D1089E" w:rsidRDefault="00D1089E" w:rsidP="00DA1401">
      <w:r>
        <w:br w:type="page"/>
      </w:r>
    </w:p>
    <w:p w14:paraId="76B4B3D1" w14:textId="77777777" w:rsidR="00D1089E" w:rsidRDefault="00D1089E" w:rsidP="00DA1401">
      <w:r>
        <w:lastRenderedPageBreak/>
        <w:t>In the radial direction:</w:t>
      </w:r>
    </w:p>
    <w:p w14:paraId="0D6344C0" w14:textId="77777777" w:rsidR="00D1089E" w:rsidRPr="00383F22" w:rsidRDefault="002A55B1" w:rsidP="00DA1401">
      <m:oMathPara>
        <m:oMath>
          <m:sSup>
            <m:sSupPr>
              <m:ctrlPr>
                <w:rPr>
                  <w:rFonts w:ascii="Cambria Math" w:hAnsi="Cambria Math" w:cs="Arial"/>
                </w:rPr>
              </m:ctrlPr>
            </m:sSupPr>
            <m:e>
              <m:r>
                <w:rPr>
                  <w:rFonts w:ascii="Cambria Math" w:hAnsi="Cambria Math"/>
                </w:rPr>
                <m:t>r</m:t>
              </m:r>
            </m:e>
            <m:sup>
              <m:r>
                <m:rPr>
                  <m:sty m:val="p"/>
                </m:rPr>
                <w:rPr>
                  <w:rFonts w:ascii="Cambria Math" w:hAnsi="Cambria Math"/>
                </w:rPr>
                <m:t>2</m:t>
              </m:r>
            </m:sup>
          </m:sSup>
          <m:acc>
            <m:accPr>
              <m:chr m:val="̈"/>
              <m:ctrlPr>
                <w:rPr>
                  <w:rFonts w:ascii="Cambria Math" w:hAnsi="Cambria Math" w:cs="Arial"/>
                </w:rPr>
              </m:ctrlPr>
            </m:accPr>
            <m:e>
              <m:r>
                <w:rPr>
                  <w:rFonts w:ascii="Cambria Math" w:hAnsi="Cambria Math"/>
                </w:rPr>
                <m:t>θ</m:t>
              </m:r>
            </m:e>
          </m:acc>
          <m:r>
            <m:rPr>
              <m:sty m:val="p"/>
            </m:rPr>
            <w:rPr>
              <w:rFonts w:ascii="Cambria Math" w:hAnsi="Cambria Math"/>
            </w:rPr>
            <m:t>+2</m:t>
          </m:r>
          <m:r>
            <w:rPr>
              <w:rFonts w:ascii="Cambria Math" w:hAnsi="Cambria Math"/>
            </w:rPr>
            <m:t>r</m:t>
          </m:r>
          <m:acc>
            <m:accPr>
              <m:chr m:val="̇"/>
              <m:ctrlPr>
                <w:rPr>
                  <w:rFonts w:ascii="Cambria Math" w:hAnsi="Cambria Math" w:cs="Arial"/>
                </w:rPr>
              </m:ctrlPr>
            </m:accPr>
            <m:e>
              <m:r>
                <w:rPr>
                  <w:rFonts w:ascii="Cambria Math" w:hAnsi="Cambria Math"/>
                </w:rPr>
                <m:t>r</m:t>
              </m:r>
            </m:e>
          </m:acc>
          <m:acc>
            <m:accPr>
              <m:chr m:val="̇"/>
              <m:ctrlPr>
                <w:rPr>
                  <w:rFonts w:ascii="Cambria Math" w:hAnsi="Cambria Math" w:cs="Arial"/>
                </w:rPr>
              </m:ctrlPr>
            </m:accPr>
            <m:e>
              <m:r>
                <w:rPr>
                  <w:rFonts w:ascii="Cambria Math" w:hAnsi="Cambria Math"/>
                </w:rPr>
                <m:t>θ</m:t>
              </m:r>
            </m:e>
          </m:acc>
          <m:r>
            <m:rPr>
              <m:sty m:val="p"/>
            </m:rPr>
            <w:rPr>
              <w:rFonts w:ascii="Cambria Math" w:hAnsi="Cambria Math"/>
            </w:rPr>
            <m:t>-</m:t>
          </m:r>
          <m:r>
            <w:rPr>
              <w:rFonts w:ascii="Cambria Math" w:hAnsi="Cambria Math"/>
            </w:rPr>
            <m:t>grsin</m:t>
          </m:r>
          <m:d>
            <m:dPr>
              <m:ctrlPr>
                <w:rPr>
                  <w:rFonts w:ascii="Cambria Math" w:hAnsi="Cambria Math" w:cs="Arial"/>
                </w:rPr>
              </m:ctrlPr>
            </m:dPr>
            <m:e>
              <m:r>
                <w:rPr>
                  <w:rFonts w:ascii="Cambria Math" w:hAnsi="Cambria Math"/>
                </w:rPr>
                <m:t>θ</m:t>
              </m:r>
            </m:e>
          </m:d>
          <m:r>
            <m:rPr>
              <m:sty m:val="p"/>
            </m:rPr>
            <w:rPr>
              <w:rFonts w:ascii="Cambria Math" w:hAnsi="Cambria Math"/>
            </w:rPr>
            <m:t>=</m:t>
          </m:r>
          <m:f>
            <m:fPr>
              <m:ctrlPr>
                <w:rPr>
                  <w:rFonts w:ascii="Cambria Math" w:hAnsi="Cambria Math" w:cs="Arial"/>
                </w:rPr>
              </m:ctrlPr>
            </m:fPr>
            <m:num>
              <m:r>
                <w:rPr>
                  <w:rFonts w:ascii="Cambria Math" w:hAnsi="Cambria Math"/>
                </w:rPr>
                <m:t>τ</m:t>
              </m:r>
            </m:num>
            <m:den>
              <m:r>
                <w:rPr>
                  <w:rFonts w:ascii="Cambria Math" w:hAnsi="Cambria Math"/>
                </w:rPr>
                <m:t>M</m:t>
              </m:r>
            </m:den>
          </m:f>
        </m:oMath>
      </m:oMathPara>
    </w:p>
    <w:p w14:paraId="34513BEA" w14:textId="77777777" w:rsidR="00D1089E" w:rsidRDefault="00D1089E" w:rsidP="00DA1401">
      <w:r>
        <w:t>In the tangential direction:</w:t>
      </w:r>
    </w:p>
    <w:p w14:paraId="2B744265" w14:textId="77777777" w:rsidR="00D1089E" w:rsidRPr="007C14E0" w:rsidRDefault="002A55B1" w:rsidP="00DA1401">
      <m:oMathPara>
        <m:oMath>
          <m:sSup>
            <m:sSupPr>
              <m:ctrlPr>
                <w:rPr>
                  <w:rFonts w:ascii="Cambria Math" w:hAnsi="Cambria Math" w:cs="Arial"/>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r</m:t>
          </m:r>
          <m:sSup>
            <m:sSupPr>
              <m:ctrlPr>
                <w:rPr>
                  <w:rFonts w:ascii="Cambria Math" w:hAnsi="Cambria Math" w:cs="Arial"/>
                </w:rPr>
              </m:ctrlPr>
            </m:sSupPr>
            <m:e>
              <m:acc>
                <m:accPr>
                  <m:chr m:val="̇"/>
                  <m:ctrlPr>
                    <w:rPr>
                      <w:rFonts w:ascii="Cambria Math" w:hAnsi="Cambria Math" w:cs="Arial"/>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gcos</m:t>
          </m:r>
          <m:d>
            <m:dPr>
              <m:ctrlPr>
                <w:rPr>
                  <w:rFonts w:ascii="Cambria Math" w:hAnsi="Cambria Math" w:cs="Arial"/>
                </w:rPr>
              </m:ctrlPr>
            </m:dPr>
            <m:e>
              <m:r>
                <w:rPr>
                  <w:rFonts w:ascii="Cambria Math" w:hAnsi="Cambria Math"/>
                </w:rPr>
                <m:t>θ</m:t>
              </m:r>
            </m:e>
          </m:d>
          <m:r>
            <m:rPr>
              <m:sty m:val="p"/>
            </m:rPr>
            <w:rPr>
              <w:rFonts w:ascii="Cambria Math" w:hAnsi="Cambria Math"/>
            </w:rPr>
            <m:t>=</m:t>
          </m:r>
          <m:f>
            <m:fPr>
              <m:ctrlPr>
                <w:rPr>
                  <w:rFonts w:ascii="Cambria Math" w:hAnsi="Cambria Math" w:cs="Arial"/>
                </w:rPr>
              </m:ctrlPr>
            </m:fPr>
            <m:num>
              <m:r>
                <w:rPr>
                  <w:rFonts w:ascii="Cambria Math" w:hAnsi="Cambria Math"/>
                </w:rPr>
                <m:t>f</m:t>
              </m:r>
            </m:num>
            <m:den>
              <m:r>
                <w:rPr>
                  <w:rFonts w:ascii="Cambria Math" w:hAnsi="Cambria Math"/>
                </w:rPr>
                <m:t>M</m:t>
              </m:r>
            </m:den>
          </m:f>
        </m:oMath>
      </m:oMathPara>
    </w:p>
    <w:p w14:paraId="2623F3FC" w14:textId="42F18522" w:rsidR="00D1089E" w:rsidRDefault="00D1089E" w:rsidP="000643B4">
      <w:pPr>
        <w:jc w:val="center"/>
      </w:pPr>
      <w:r w:rsidRPr="00A348A4">
        <w:rPr>
          <w:noProof/>
        </w:rPr>
        <w:drawing>
          <wp:inline distT="0" distB="0" distL="0" distR="0" wp14:anchorId="3764F3CD" wp14:editId="4658423A">
            <wp:extent cx="2501900" cy="1974850"/>
            <wp:effectExtent l="0" t="0" r="0" b="6350"/>
            <wp:docPr id="21" name="Picture 21"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agram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900" cy="1974850"/>
                    </a:xfrm>
                    <a:prstGeom prst="rect">
                      <a:avLst/>
                    </a:prstGeom>
                    <a:noFill/>
                    <a:ln>
                      <a:noFill/>
                    </a:ln>
                  </pic:spPr>
                </pic:pic>
              </a:graphicData>
            </a:graphic>
          </wp:inline>
        </w:drawing>
      </w:r>
    </w:p>
    <w:p w14:paraId="4C53D57A" w14:textId="77777777" w:rsidR="00D1089E" w:rsidRDefault="00D1089E" w:rsidP="000643B4">
      <w:pPr>
        <w:jc w:val="center"/>
      </w:pPr>
      <w:r>
        <w:t xml:space="preserve">Figure 5. Model of exoskeleton and human based on IP model, </w:t>
      </w:r>
      <w:r>
        <w:rPr>
          <w:lang w:val="en-HK"/>
        </w:rPr>
        <w:fldChar w:fldCharType="begin"/>
      </w:r>
      <w:r>
        <w:rPr>
          <w:lang w:val="en-HK"/>
        </w:rPr>
        <w:instrText xml:space="preserve"> CITATION Che18 \l 15369 </w:instrText>
      </w:r>
      <w:r>
        <w:rPr>
          <w:lang w:val="en-HK"/>
        </w:rPr>
        <w:fldChar w:fldCharType="separate"/>
      </w:r>
      <w:r>
        <w:rPr>
          <w:noProof/>
          <w:lang w:val="en-HK"/>
        </w:rPr>
        <w:t>(Chen, Cheng, Yue, Huang, &amp; Guo, 2018)</w:t>
      </w:r>
      <w:r>
        <w:rPr>
          <w:lang w:val="en-HK"/>
        </w:rPr>
        <w:fldChar w:fldCharType="end"/>
      </w:r>
    </w:p>
    <w:p w14:paraId="4731755F" w14:textId="77777777" w:rsidR="00D1089E" w:rsidRDefault="00D1089E" w:rsidP="00DA1401">
      <w:pPr>
        <w:rPr>
          <w:ins w:id="32" w:author="Long Yin Tsui" w:date="2021-08-22T20:02:00Z"/>
        </w:rPr>
      </w:pPr>
      <w:r>
        <w:t xml:space="preserve">By considering the equations above, the total force that acting on the crutches and the front foot plate can be calculated by using the kinematic data (i.e., </w:t>
      </w:r>
      <m:oMath>
        <m:r>
          <w:rPr>
            <w:rFonts w:ascii="Cambria Math" w:hAnsi="Cambria Math"/>
          </w:rPr>
          <m:t>θ,</m:t>
        </m:r>
        <m:acc>
          <m:accPr>
            <m:chr m:val="̇"/>
            <m:ctrlPr>
              <w:rPr>
                <w:rFonts w:ascii="Cambria Math" w:hAnsi="Cambria Math" w:cs="Arial"/>
                <w:i/>
              </w:rPr>
            </m:ctrlPr>
          </m:accPr>
          <m:e>
            <m:r>
              <w:rPr>
                <w:rFonts w:ascii="Cambria Math" w:hAnsi="Cambria Math"/>
              </w:rPr>
              <m:t>θ</m:t>
            </m:r>
          </m:e>
        </m:acc>
        <m:r>
          <w:rPr>
            <w:rFonts w:ascii="Cambria Math" w:hAnsi="Cambria Math"/>
          </w:rPr>
          <m:t xml:space="preserve"> and </m:t>
        </m:r>
        <m:acc>
          <m:accPr>
            <m:chr m:val="̈"/>
            <m:ctrlPr>
              <w:rPr>
                <w:rFonts w:ascii="Cambria Math" w:hAnsi="Cambria Math" w:cs="Arial"/>
                <w:i/>
              </w:rPr>
            </m:ctrlPr>
          </m:accPr>
          <m:e>
            <m:r>
              <w:rPr>
                <w:rFonts w:ascii="Cambria Math" w:hAnsi="Cambria Math"/>
              </w:rPr>
              <m:t>θ</m:t>
            </m:r>
          </m:e>
        </m:acc>
      </m:oMath>
      <w:r>
        <w:t>).  If the forces that are acting on the crutches are measured, the impact force can be retrieved by using free body diagram and the total force that is calculated previously without using the EoM. The impact force can then be used to assess whether any link will fail.</w:t>
      </w:r>
    </w:p>
    <w:p w14:paraId="4F70A55D" w14:textId="77777777" w:rsidR="00D1089E" w:rsidRDefault="00D1089E" w:rsidP="00DA1401">
      <w:pPr>
        <w:pStyle w:val="Heading2"/>
      </w:pPr>
      <w:bookmarkStart w:id="33" w:name="_Toc85527185"/>
      <w:bookmarkStart w:id="34" w:name="_Toc85553676"/>
      <w:r>
        <w:t>Impact Loading Approximation on heel</w:t>
      </w:r>
      <w:bookmarkEnd w:id="33"/>
      <w:bookmarkEnd w:id="34"/>
    </w:p>
    <w:p w14:paraId="2F84B12F" w14:textId="77777777" w:rsidR="00D1089E" w:rsidRDefault="00D1089E" w:rsidP="00DA1401">
      <w:r>
        <w:t xml:space="preserve">From previous research </w:t>
      </w:r>
      <w:r>
        <w:rPr>
          <w:rFonts w:eastAsia="PMingLiU"/>
          <w:lang w:eastAsia="zh-TW"/>
        </w:rPr>
        <w:fldChar w:fldCharType="begin"/>
      </w:r>
      <w:r>
        <w:rPr>
          <w:rFonts w:eastAsia="PMingLiU"/>
          <w:lang w:eastAsia="zh-TW"/>
        </w:rPr>
        <w:instrText xml:space="preserve">CITATION Wal \l 1028 </w:instrText>
      </w:r>
      <w:r>
        <w:rPr>
          <w:rFonts w:eastAsia="PMingLiU"/>
          <w:lang w:eastAsia="zh-TW"/>
        </w:rPr>
        <w:fldChar w:fldCharType="separate"/>
      </w:r>
      <w:r w:rsidRPr="00796F75">
        <w:rPr>
          <w:rFonts w:eastAsia="PMingLiU"/>
          <w:noProof/>
          <w:lang w:eastAsia="zh-TW"/>
        </w:rPr>
        <w:t>(Walsh, et al., 2006)</w:t>
      </w:r>
      <w:r>
        <w:rPr>
          <w:rFonts w:eastAsia="PMingLiU"/>
          <w:lang w:eastAsia="zh-TW"/>
        </w:rPr>
        <w:fldChar w:fldCharType="end"/>
      </w:r>
      <w:r>
        <w:t>, it is revealed that more than 90% of the total weight of the pilot and the mass of the exoskeleton would transfer through the exoskeleton leg structure. From one of the figures in that article, an initial peak of the load which is corresponding to the heel strike is about 85% of the highest load that the heel would bear during the standing phase.</w:t>
      </w:r>
    </w:p>
    <w:p w14:paraId="108E2E18" w14:textId="77777777" w:rsidR="00D1089E" w:rsidRDefault="00D1089E" w:rsidP="00DA1401">
      <w:r>
        <w:t>An impact load acting on the heel can be simulated by the following equation:</w:t>
      </w:r>
    </w:p>
    <w:p w14:paraId="398B1647" w14:textId="77777777" w:rsidR="00D1089E" w:rsidRDefault="002A55B1" w:rsidP="00DA1401">
      <m:oMathPara>
        <m:oMath>
          <m:sSub>
            <m:sSubPr>
              <m:ctrlPr>
                <w:rPr>
                  <w:rFonts w:ascii="Cambria Math" w:hAnsi="Cambria Math" w:cs="Arial"/>
                </w:rPr>
              </m:ctrlPr>
            </m:sSubPr>
            <m:e>
              <m:r>
                <w:rPr>
                  <w:rFonts w:ascii="Cambria Math" w:hAnsi="Cambria Math"/>
                </w:rPr>
                <m:t>F</m:t>
              </m:r>
            </m:e>
            <m:sub>
              <m:r>
                <w:rPr>
                  <w:rFonts w:ascii="Cambria Math" w:hAnsi="Cambria Math"/>
                </w:rPr>
                <m:t>impact</m:t>
              </m:r>
            </m:sub>
          </m:sSub>
          <m:r>
            <m:rPr>
              <m:sty m:val="p"/>
            </m:rPr>
            <w:rPr>
              <w:rFonts w:ascii="Cambria Math" w:hAnsi="Cambria Math"/>
            </w:rPr>
            <m:t>=</m:t>
          </m:r>
          <m:d>
            <m:dPr>
              <m:ctrlPr>
                <w:rPr>
                  <w:rFonts w:ascii="Cambria Math" w:hAnsi="Cambria Math" w:cs="Arial"/>
                </w:rPr>
              </m:ctrlPr>
            </m:dPr>
            <m:e>
              <m:sSub>
                <m:sSubPr>
                  <m:ctrlPr>
                    <w:rPr>
                      <w:rFonts w:ascii="Cambria Math" w:hAnsi="Cambria Math" w:cs="Arial"/>
                    </w:rPr>
                  </m:ctrlPr>
                </m:sSubPr>
                <m:e>
                  <m:r>
                    <w:rPr>
                      <w:rFonts w:ascii="Cambria Math" w:hAnsi="Cambria Math"/>
                    </w:rPr>
                    <m:t>m</m:t>
                  </m:r>
                </m:e>
                <m:sub>
                  <m:r>
                    <w:rPr>
                      <w:rFonts w:ascii="Cambria Math" w:hAnsi="Cambria Math"/>
                    </w:rPr>
                    <m:t>pilot</m:t>
                  </m:r>
                </m:sub>
              </m:sSub>
              <m:r>
                <m:rPr>
                  <m:sty m:val="p"/>
                </m:rPr>
                <w:rPr>
                  <w:rFonts w:ascii="Cambria Math" w:hAnsi="Cambria Math"/>
                </w:rPr>
                <m:t>+</m:t>
              </m:r>
              <m:sSub>
                <m:sSubPr>
                  <m:ctrlPr>
                    <w:rPr>
                      <w:rFonts w:ascii="Cambria Math" w:hAnsi="Cambria Math" w:cs="Arial"/>
                    </w:rPr>
                  </m:ctrlPr>
                </m:sSubPr>
                <m:e>
                  <m:r>
                    <w:rPr>
                      <w:rFonts w:ascii="Cambria Math" w:hAnsi="Cambria Math"/>
                    </w:rPr>
                    <m:t>m</m:t>
                  </m:r>
                </m:e>
                <m:sub>
                  <m:r>
                    <w:rPr>
                      <w:rFonts w:ascii="Cambria Math" w:hAnsi="Cambria Math"/>
                    </w:rPr>
                    <m:t>exo</m:t>
                  </m:r>
                </m:sub>
              </m:sSub>
            </m:e>
          </m:d>
          <m:r>
            <m:rPr>
              <m:sty m:val="p"/>
            </m:rPr>
            <w:rPr>
              <w:rFonts w:ascii="Cambria Math" w:hAnsi="Cambria Math"/>
            </w:rPr>
            <m:t>×90%×85%=0.765</m:t>
          </m:r>
          <m:d>
            <m:dPr>
              <m:ctrlPr>
                <w:rPr>
                  <w:rFonts w:ascii="Cambria Math" w:hAnsi="Cambria Math" w:cs="Arial"/>
                </w:rPr>
              </m:ctrlPr>
            </m:dPr>
            <m:e>
              <m:sSub>
                <m:sSubPr>
                  <m:ctrlPr>
                    <w:rPr>
                      <w:rFonts w:ascii="Cambria Math" w:hAnsi="Cambria Math" w:cs="Arial"/>
                    </w:rPr>
                  </m:ctrlPr>
                </m:sSubPr>
                <m:e>
                  <m:r>
                    <w:rPr>
                      <w:rFonts w:ascii="Cambria Math" w:hAnsi="Cambria Math"/>
                    </w:rPr>
                    <m:t>m</m:t>
                  </m:r>
                </m:e>
                <m:sub>
                  <m:r>
                    <w:rPr>
                      <w:rFonts w:ascii="Cambria Math" w:hAnsi="Cambria Math"/>
                    </w:rPr>
                    <m:t>pilot</m:t>
                  </m:r>
                </m:sub>
              </m:sSub>
              <m:r>
                <m:rPr>
                  <m:sty m:val="p"/>
                </m:rPr>
                <w:rPr>
                  <w:rFonts w:ascii="Cambria Math" w:hAnsi="Cambria Math"/>
                </w:rPr>
                <m:t>+</m:t>
              </m:r>
              <m:sSub>
                <m:sSubPr>
                  <m:ctrlPr>
                    <w:rPr>
                      <w:rFonts w:ascii="Cambria Math" w:hAnsi="Cambria Math" w:cs="Arial"/>
                    </w:rPr>
                  </m:ctrlPr>
                </m:sSubPr>
                <m:e>
                  <m:r>
                    <w:rPr>
                      <w:rFonts w:ascii="Cambria Math" w:hAnsi="Cambria Math"/>
                    </w:rPr>
                    <m:t>m</m:t>
                  </m:r>
                </m:e>
                <m:sub>
                  <m:r>
                    <w:rPr>
                      <w:rFonts w:ascii="Cambria Math" w:hAnsi="Cambria Math"/>
                    </w:rPr>
                    <m:t>exo</m:t>
                  </m:r>
                </m:sub>
              </m:sSub>
            </m:e>
          </m:d>
        </m:oMath>
      </m:oMathPara>
    </w:p>
    <w:p w14:paraId="27E2672E" w14:textId="16C38BA8" w:rsidR="00D1089E" w:rsidRDefault="00D1089E" w:rsidP="00324D49">
      <w:pPr>
        <w:jc w:val="center"/>
      </w:pPr>
      <w:r w:rsidRPr="00A348A4">
        <w:rPr>
          <w:noProof/>
        </w:rPr>
        <w:lastRenderedPageBreak/>
        <w:drawing>
          <wp:inline distT="0" distB="0" distL="0" distR="0" wp14:anchorId="36E9C070" wp14:editId="4880F854">
            <wp:extent cx="3873500" cy="2844800"/>
            <wp:effectExtent l="0" t="0" r="0" b="0"/>
            <wp:docPr id="19" name="Picture 19" descr="Chart, histo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histogram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l="3772" b="14442"/>
                    <a:stretch>
                      <a:fillRect/>
                    </a:stretch>
                  </pic:blipFill>
                  <pic:spPr bwMode="auto">
                    <a:xfrm>
                      <a:off x="0" y="0"/>
                      <a:ext cx="3873500" cy="2844800"/>
                    </a:xfrm>
                    <a:prstGeom prst="rect">
                      <a:avLst/>
                    </a:prstGeom>
                    <a:noFill/>
                    <a:ln>
                      <a:noFill/>
                    </a:ln>
                  </pic:spPr>
                </pic:pic>
              </a:graphicData>
            </a:graphic>
          </wp:inline>
        </w:drawing>
      </w:r>
    </w:p>
    <w:p w14:paraId="339D0AD5" w14:textId="77777777" w:rsidR="00D1089E" w:rsidRPr="00F965E1" w:rsidRDefault="00D1089E" w:rsidP="00324D49">
      <w:pPr>
        <w:jc w:val="center"/>
      </w:pPr>
      <w:r>
        <w:t xml:space="preserve">Fig 6. Variation of load in the exoskeleton transferred through the leg during the gait cycle, </w:t>
      </w:r>
      <w:r>
        <w:rPr>
          <w:rFonts w:eastAsia="PMingLiU"/>
          <w:lang w:eastAsia="zh-TW"/>
        </w:rPr>
        <w:fldChar w:fldCharType="begin"/>
      </w:r>
      <w:r>
        <w:rPr>
          <w:rFonts w:eastAsia="PMingLiU"/>
          <w:lang w:eastAsia="zh-TW"/>
        </w:rPr>
        <w:instrText xml:space="preserve">CITATION Wal \l 1028 </w:instrText>
      </w:r>
      <w:r>
        <w:rPr>
          <w:rFonts w:eastAsia="PMingLiU"/>
          <w:lang w:eastAsia="zh-TW"/>
        </w:rPr>
        <w:fldChar w:fldCharType="separate"/>
      </w:r>
      <w:r w:rsidRPr="00796F75">
        <w:rPr>
          <w:rFonts w:eastAsia="PMingLiU"/>
          <w:noProof/>
          <w:lang w:eastAsia="zh-TW"/>
        </w:rPr>
        <w:t>(Walsh, et al., 2006)</w:t>
      </w:r>
      <w:r>
        <w:rPr>
          <w:rFonts w:eastAsia="PMingLiU"/>
          <w:lang w:eastAsia="zh-TW"/>
        </w:rPr>
        <w:fldChar w:fldCharType="end"/>
      </w:r>
    </w:p>
    <w:p w14:paraId="326C92A2" w14:textId="635A7237" w:rsidR="006B4D77" w:rsidRDefault="006B4D77" w:rsidP="00DA1401">
      <w:pPr>
        <w:pStyle w:val="Heading2"/>
        <w:rPr>
          <w:rFonts w:ascii="Calibri Light" w:eastAsia="DengXian Light" w:hAnsi="Calibri Light"/>
        </w:rPr>
      </w:pPr>
      <w:bookmarkStart w:id="35" w:name="_Toc85553677"/>
      <w:r>
        <w:t>Existing Standard</w:t>
      </w:r>
      <w:bookmarkEnd w:id="35"/>
    </w:p>
    <w:p w14:paraId="0A421A5C" w14:textId="77777777" w:rsidR="006B4D77" w:rsidRDefault="006B4D77" w:rsidP="00DA1401">
      <w:r w:rsidRPr="5F973B0F">
        <w:t>The standard</w:t>
      </w:r>
      <w:r>
        <w:t>s</w:t>
      </w:r>
      <w:r w:rsidRPr="5F973B0F">
        <w:t xml:space="preserve"> for exoskeletons </w:t>
      </w:r>
      <w:r>
        <w:t>are</w:t>
      </w:r>
      <w:r w:rsidRPr="5F973B0F">
        <w:t xml:space="preserve"> less developed compared to other similar fields such as prosthetics. The </w:t>
      </w:r>
      <w:r>
        <w:t xml:space="preserve">most relevant introductory </w:t>
      </w:r>
      <w:r w:rsidRPr="5F973B0F">
        <w:t xml:space="preserve">standard </w:t>
      </w:r>
      <w:r>
        <w:t xml:space="preserve">for the purposes of this framework, </w:t>
      </w:r>
      <w:r w:rsidRPr="5F973B0F">
        <w:t>ISO</w:t>
      </w:r>
      <w:r>
        <w:t xml:space="preserve"> </w:t>
      </w:r>
      <w:r w:rsidRPr="5F973B0F">
        <w:t>13482</w:t>
      </w:r>
      <w:r>
        <w:t xml:space="preserve"> </w:t>
      </w:r>
      <w:r w:rsidRPr="00F47932">
        <w:rPr>
          <w:i/>
          <w:iCs/>
        </w:rPr>
        <w:t>Robots and robotic devices — Safety requirements for personal care robots</w:t>
      </w:r>
      <w:r>
        <w:t xml:space="preserve"> </w:t>
      </w:r>
      <w:sdt>
        <w:sdtPr>
          <w:id w:val="-854498230"/>
          <w:placeholder>
            <w:docPart w:val="83AE04D586674F16841E93565312D96E"/>
          </w:placeholder>
          <w:citation/>
        </w:sdtPr>
        <w:sdtEndPr/>
        <w:sdtContent>
          <w:r>
            <w:fldChar w:fldCharType="begin"/>
          </w:r>
          <w:r>
            <w:rPr>
              <w:lang w:val="en-HK"/>
            </w:rPr>
            <w:instrText xml:space="preserve">CITATION Rob14 \l 15369 </w:instrText>
          </w:r>
          <w:r>
            <w:fldChar w:fldCharType="separate"/>
          </w:r>
          <w:r>
            <w:rPr>
              <w:noProof/>
              <w:lang w:val="en-HK"/>
            </w:rPr>
            <w:t>(International Organization for Standardization, 2014)</w:t>
          </w:r>
          <w:r>
            <w:fldChar w:fldCharType="end"/>
          </w:r>
        </w:sdtContent>
      </w:sdt>
      <w:r w:rsidRPr="5F973B0F">
        <w:t xml:space="preserve"> gives some recommendations on various aspects of safety. While this includes factors such as durability, that will be useful for structural analysis, it also includes many other factors such as energy storage and posture of </w:t>
      </w:r>
      <w:r>
        <w:t xml:space="preserve">the </w:t>
      </w:r>
      <w:r w:rsidRPr="5F973B0F">
        <w:t xml:space="preserve">pilot. The factors </w:t>
      </w:r>
      <w:r>
        <w:t>being</w:t>
      </w:r>
      <w:r w:rsidRPr="5F973B0F">
        <w:t xml:space="preserve"> consider</w:t>
      </w:r>
      <w:r>
        <w:t xml:space="preserve">ed for durability are the </w:t>
      </w:r>
      <w:r w:rsidRPr="5F973B0F">
        <w:t>stresses, properties of materials, vibrations</w:t>
      </w:r>
      <w:r>
        <w:t>,</w:t>
      </w:r>
      <w:r w:rsidRPr="5F973B0F">
        <w:t xml:space="preserve"> environmental conditions </w:t>
      </w:r>
      <w:r>
        <w:t>(</w:t>
      </w:r>
      <w:r w:rsidRPr="5F973B0F">
        <w:t>such as heat</w:t>
      </w:r>
      <w:r>
        <w:t>) and extreme cases for forces or misuse</w:t>
      </w:r>
      <w:r w:rsidRPr="5F973B0F">
        <w:t>.</w:t>
      </w:r>
      <w:r>
        <w:t xml:space="preserve"> </w:t>
      </w:r>
      <w:r w:rsidRPr="5F973B0F">
        <w:t>However, this standard only provides the factors that need to be considered and does not provide a methodology for analysis.</w:t>
      </w:r>
      <w:r>
        <w:t xml:space="preserve"> Therefore, this standard simply provides general concepts on the safety requirements of an exoskeleton and the initial direction of the framework development. This framework will develop methods to evaluate the effects of some of the factors mentioned in clause 5.11.1 of this standard. Specifically, it will include the mechanical stresses and material properties that will potentially introduce hazards due to insufficient durability.</w:t>
      </w:r>
    </w:p>
    <w:p w14:paraId="24F9F62B" w14:textId="6F94DA0A" w:rsidR="006B4D77" w:rsidRDefault="006B4D77" w:rsidP="00DA1401">
      <w:pPr>
        <w:pStyle w:val="Heading2"/>
        <w:rPr>
          <w:rFonts w:ascii="Calibri Light" w:eastAsia="DengXian Light" w:hAnsi="Calibri Light"/>
        </w:rPr>
      </w:pPr>
      <w:bookmarkStart w:id="36" w:name="_Toc85553678"/>
      <w:r>
        <w:t xml:space="preserve">Prosthetics </w:t>
      </w:r>
      <w:bookmarkEnd w:id="36"/>
    </w:p>
    <w:p w14:paraId="246592AF" w14:textId="77777777" w:rsidR="006B4D77" w:rsidRDefault="006B4D77" w:rsidP="00DA1401">
      <w:r w:rsidRPr="0CBF9DD0">
        <w:t>Compare this to ISO</w:t>
      </w:r>
      <w:r>
        <w:t xml:space="preserve"> </w:t>
      </w:r>
      <w:r w:rsidRPr="0CBF9DD0">
        <w:t>22675</w:t>
      </w:r>
      <w:r>
        <w:t xml:space="preserve"> </w:t>
      </w:r>
      <w:r w:rsidRPr="00F47932">
        <w:rPr>
          <w:i/>
          <w:iCs/>
        </w:rPr>
        <w:t>Prosthetics — Testing of ankle-foot devices and foot units — Requirements and test methods</w:t>
      </w:r>
      <w:r>
        <w:t xml:space="preserve"> </w:t>
      </w:r>
      <w:sdt>
        <w:sdtPr>
          <w:id w:val="-1283570721"/>
          <w:placeholder>
            <w:docPart w:val="83AE04D586674F16841E93565312D96E"/>
          </w:placeholder>
          <w:citation/>
        </w:sdtPr>
        <w:sdtEndPr/>
        <w:sdtContent>
          <w:r>
            <w:fldChar w:fldCharType="begin"/>
          </w:r>
          <w:r w:rsidRPr="1EF45823">
            <w:rPr>
              <w:i/>
              <w:iCs/>
              <w:lang w:val="en-HK"/>
            </w:rPr>
            <w:instrText xml:space="preserve">CITATION Pro16 \l 15369 </w:instrText>
          </w:r>
          <w:r>
            <w:fldChar w:fldCharType="separate"/>
          </w:r>
          <w:r>
            <w:rPr>
              <w:noProof/>
              <w:lang w:val="en-HK"/>
            </w:rPr>
            <w:t>(International Organization for Standardization, 2016)</w:t>
          </w:r>
          <w:r>
            <w:fldChar w:fldCharType="end"/>
          </w:r>
        </w:sdtContent>
      </w:sdt>
      <w:r>
        <w:t>,</w:t>
      </w:r>
      <w:r w:rsidRPr="0CBF9DD0">
        <w:t xml:space="preserve"> that specifically give a three-step method for testing prosthetics. Initially</w:t>
      </w:r>
      <w:r>
        <w:t>,</w:t>
      </w:r>
      <w:r w:rsidRPr="0CBF9DD0">
        <w:t xml:space="preserve"> test</w:t>
      </w:r>
      <w:r>
        <w:t>ing</w:t>
      </w:r>
      <w:r w:rsidRPr="0CBF9DD0">
        <w:t xml:space="preserve"> with a force for normal operations</w:t>
      </w:r>
      <w:r>
        <w:t>, and</w:t>
      </w:r>
      <w:r w:rsidRPr="0CBF9DD0">
        <w:t xml:space="preserve"> then</w:t>
      </w:r>
      <w:r>
        <w:t>,</w:t>
      </w:r>
      <w:r w:rsidRPr="0CBF9DD0">
        <w:t xml:space="preserve"> a higher force that simulate</w:t>
      </w:r>
      <w:r>
        <w:t>s</w:t>
      </w:r>
      <w:r w:rsidRPr="0CBF9DD0">
        <w:t xml:space="preserve"> sudden or unexpected motions, and finally</w:t>
      </w:r>
      <w:r>
        <w:t>,</w:t>
      </w:r>
      <w:r w:rsidRPr="0CBF9DD0">
        <w:t xml:space="preserve"> a cyclic loading to simulate fatigue. This is done </w:t>
      </w:r>
      <w:r>
        <w:t>by</w:t>
      </w:r>
      <w:r w:rsidRPr="0CBF9DD0">
        <w:t xml:space="preserve"> testing specific samples of the prosthetics and checking if failure has occurred at any of the</w:t>
      </w:r>
      <w:r>
        <w:t>se</w:t>
      </w:r>
      <w:r w:rsidRPr="0CBF9DD0">
        <w:t xml:space="preserve"> stages. The initial operation was done with a representative force of the system with a 1.75 safety factor. The second</w:t>
      </w:r>
      <w:r>
        <w:t xml:space="preserve"> test </w:t>
      </w:r>
      <w:r w:rsidRPr="0CBF9DD0">
        <w:t xml:space="preserve">was done similarly with a force 1.5-2 times larger than </w:t>
      </w:r>
      <w:r>
        <w:t xml:space="preserve">the </w:t>
      </w:r>
      <w:r w:rsidRPr="0CBF9DD0">
        <w:t>initial static force. Finally, the fatigue test was done with the initial static force applied for cycles.</w:t>
      </w:r>
      <w:ins w:id="37" w:author="Long Yin Tsui" w:date="2021-06-29T15:38:00Z">
        <w:r>
          <w:t xml:space="preserve"> </w:t>
        </w:r>
      </w:ins>
      <w:r>
        <w:t xml:space="preserve">These three tests cover all the possible types of stresses (static loading, impact loading and cyclic loading) that would potentially introduce mechanical failures in the exoskeletons. However, destructive tests can be costly, especially for robotic parts. Therefore, instead of conducting the destructive tests on a real </w:t>
      </w:r>
      <w:r>
        <w:lastRenderedPageBreak/>
        <w:t>exoskeleton, simulation software should be utilised to conduct these three analyses. So, this framework will build on this standard by adapting its proposed tests for use on exoskeletons.</w:t>
      </w:r>
    </w:p>
    <w:p w14:paraId="7B32CC1F" w14:textId="0782B1F4" w:rsidR="008F76B7" w:rsidRDefault="008F76B7" w:rsidP="00DA1401">
      <w:pPr>
        <w:pStyle w:val="Heading1"/>
        <w:rPr>
          <w:rStyle w:val="Heading9Char"/>
          <w:rFonts w:ascii="Calibri Light" w:hAnsi="Calibri Light" w:cs="Calibri Light"/>
          <w:color w:val="2F5496"/>
        </w:rPr>
      </w:pPr>
      <w:bookmarkStart w:id="38" w:name="_Toc85553679"/>
      <w:r w:rsidRPr="00032CAA">
        <w:rPr>
          <w:rStyle w:val="Heading8Char"/>
          <w:color w:val="2F5496" w:themeColor="accent1" w:themeShade="BF"/>
          <w:sz w:val="32"/>
          <w:szCs w:val="32"/>
          <w:lang w:eastAsia="en-US"/>
        </w:rPr>
        <w:t>Methodology</w:t>
      </w:r>
      <w:r>
        <w:rPr>
          <w:rStyle w:val="Heading8Char"/>
          <w:rFonts w:ascii="Calibri Light" w:hAnsi="Calibri Light" w:cs="Calibri Light"/>
          <w:color w:val="2F5496"/>
        </w:rPr>
        <w:t xml:space="preserve"> - </w:t>
      </w:r>
      <w:r w:rsidRPr="00032CAA">
        <w:rPr>
          <w:rStyle w:val="Heading8Char"/>
          <w:color w:val="2F5496" w:themeColor="accent1" w:themeShade="BF"/>
          <w:sz w:val="32"/>
          <w:szCs w:val="32"/>
          <w:lang w:eastAsia="en-US"/>
        </w:rPr>
        <w:t>Design</w:t>
      </w:r>
      <w:bookmarkEnd w:id="38"/>
    </w:p>
    <w:p w14:paraId="66CDB95F" w14:textId="2BD4BB31" w:rsidR="008F76B7" w:rsidRDefault="008F76B7" w:rsidP="00DA1401">
      <w:pPr>
        <w:pStyle w:val="Heading2"/>
      </w:pPr>
      <w:bookmarkStart w:id="39" w:name="_Toc85553680"/>
      <w:r>
        <w:t>Design considerations</w:t>
      </w:r>
      <w:bookmarkEnd w:id="39"/>
    </w:p>
    <w:p w14:paraId="7D4D51F1" w14:textId="77777777" w:rsidR="008F76B7" w:rsidRPr="001610E2" w:rsidRDefault="008F76B7" w:rsidP="00DA1401">
      <w:r>
        <w:t xml:space="preserve">Within the exoskeleton there are going to be variation in the stress that occurs depending on factors such as the material, shape, and force. To determine if there is failure, the highest areas of stress need to be found. Initially, the forces must be calculated. The maximum stresses can be found by considering the area that these forces are applied over. These values need to be cross referenced with the material properties to determine if failure will occur. As there are different materials present within the exoskeleton, several parts may need to be considered. </w:t>
      </w:r>
    </w:p>
    <w:p w14:paraId="1A4D81FD" w14:textId="33327604" w:rsidR="008F76B7" w:rsidRPr="00A77C0D" w:rsidRDefault="008F76B7" w:rsidP="00DA1401">
      <w:pPr>
        <w:pStyle w:val="Heading2"/>
      </w:pPr>
      <w:bookmarkStart w:id="40" w:name="_Toc85553681"/>
      <w:r>
        <w:t>Safety factors</w:t>
      </w:r>
      <w:bookmarkEnd w:id="40"/>
    </w:p>
    <w:p w14:paraId="2A808F11" w14:textId="33054571" w:rsidR="008F76B7" w:rsidRDefault="008F76B7" w:rsidP="00DA1401">
      <w:r>
        <w:t xml:space="preserve">The same assumptions can be used as for prosthetics from the international standard. This means that the safety factor of 1.75 will be used for the maximum force that is allowable within the system which is mentioned in the Table 3 on page 9 in the standard ISO 22675-2016_2. These are the routine forces that the exoskeleton is expected to operate at, and this force will also be use in fatigue. However, the prosthetics standards also consider the situation where non-routine forces may also be applied. This includes situations such as unexpected motion, and a further safety factor of 2 is applied for this situation, which is mentioned in the same table, giving a total safety factor of 3.5 for the </w:t>
      </w:r>
      <w:r w:rsidR="00AC4B52">
        <w:t>max stress</w:t>
      </w:r>
      <w:r>
        <w:t>.</w:t>
      </w:r>
    </w:p>
    <w:p w14:paraId="20FD55F2" w14:textId="1BE5E72A" w:rsidR="008F76B7" w:rsidRPr="00984C46" w:rsidRDefault="008F76B7" w:rsidP="00DA1401">
      <w:pPr>
        <w:pStyle w:val="Heading2"/>
      </w:pPr>
      <w:bookmarkStart w:id="41" w:name="_Toc85553682"/>
      <w:r>
        <w:t>Static Loading and Dynamics Loading</w:t>
      </w:r>
      <w:bookmarkEnd w:id="41"/>
    </w:p>
    <w:p w14:paraId="31D6E56E" w14:textId="77777777" w:rsidR="008F76B7" w:rsidRPr="00DB71E8" w:rsidRDefault="008F76B7" w:rsidP="00DA1401">
      <w:pPr>
        <w:rPr>
          <w:i/>
          <w:iCs/>
        </w:rPr>
      </w:pPr>
      <w:r w:rsidRPr="00DB71E8">
        <w:t xml:space="preserve">During every walking cycle, two different loadings, static loadings and dynamic loading are implied on each segment of the exoskeleton and the crutches. Static loadings are induced by the superposition of the weight of the pilot and the exoskeleton itself. Dynamic loadings are forces that occur because of motion, these can be more difficult to measure so static forces are calculated with safety factor. This method is still valid as prosthetics experience similar statics, and this was the same method that was used for testing prosthetics within International Standards. </w:t>
      </w:r>
    </w:p>
    <w:p w14:paraId="1C2C6F80" w14:textId="3E887427" w:rsidR="008F76B7" w:rsidRDefault="008F76B7" w:rsidP="00DA1401">
      <w:pPr>
        <w:pStyle w:val="Heading2"/>
      </w:pPr>
      <w:bookmarkStart w:id="42" w:name="_Toc85553683"/>
      <w:r>
        <w:t>Loading conditions</w:t>
      </w:r>
      <w:bookmarkEnd w:id="42"/>
    </w:p>
    <w:p w14:paraId="6FBE405D" w14:textId="64DC3A47" w:rsidR="008F76B7" w:rsidRDefault="008F76B7" w:rsidP="00DA1401">
      <w:r>
        <w:t>Initially, the forces need to be considered, these will form the basis of later analysis of the maximum stresses. Unlike prosthetics, there is a range of motions and positions that the exoskeleton will need to consider</w:t>
      </w:r>
      <w:r w:rsidR="00001778">
        <w:t xml:space="preserve">; due to ambiguity on where the maximum and minimum forces </w:t>
      </w:r>
      <w:r w:rsidR="00C0287F">
        <w:t>exist</w:t>
      </w:r>
      <w:r>
        <w:t>. There is some uncertainty within what position will have the greatest force acting within the system. There are a few different configurations that can be used to determine this:</w:t>
      </w:r>
    </w:p>
    <w:p w14:paraId="70B818D5" w14:textId="6F7EAFF0" w:rsidR="008F76B7" w:rsidRDefault="008F76B7" w:rsidP="00A3557D">
      <w:pPr>
        <w:pStyle w:val="Heading3"/>
      </w:pPr>
      <w:bookmarkStart w:id="43" w:name="_Toc85553684"/>
      <w:r>
        <w:t>Upright without crutches</w:t>
      </w:r>
      <w:bookmarkEnd w:id="43"/>
    </w:p>
    <w:p w14:paraId="619D96B1" w14:textId="13AC3A05" w:rsidR="007F51B9" w:rsidRDefault="008F76B7" w:rsidP="00DA1401">
      <w:r>
        <w:t>Some exoskeletons will go from a sitting position to an upright position. To assist this motion then the pilot will need to rotate their crutches behind themselves and push up. However, after this is completed then the pilot will need to rotate their crutches in front of themselves, to get into a four-gait position. This means could mean that the pilot balances their weight only across the two legs of the exoskeleton, so the exoskeleton must be strong enough to withstand this force. This is the simplest force to determine as the centre of mass should be in line with the legs of the exoskeleton, only horizontal forces.</w:t>
      </w:r>
    </w:p>
    <w:p w14:paraId="5B84E0AD" w14:textId="50D594DA" w:rsidR="008F76B7" w:rsidRDefault="007F51B9" w:rsidP="00DA1401">
      <w:r>
        <w:br w:type="page"/>
      </w:r>
    </w:p>
    <w:p w14:paraId="75AAF31E" w14:textId="09D44550" w:rsidR="008F76B7" w:rsidRDefault="008F76B7" w:rsidP="00A3557D">
      <w:pPr>
        <w:pStyle w:val="Heading3"/>
      </w:pPr>
      <w:bookmarkStart w:id="44" w:name="_Toc85553685"/>
      <w:r>
        <w:lastRenderedPageBreak/>
        <w:t>During gait cycle</w:t>
      </w:r>
      <w:bookmarkEnd w:id="44"/>
    </w:p>
    <w:p w14:paraId="6CDD5CAC" w14:textId="75C65440" w:rsidR="008F76B7" w:rsidRDefault="008F76B7" w:rsidP="00DA1401">
      <w:r>
        <w:t xml:space="preserve">During the walking cycle one of the legs will lift of the ground. This means that the gravitational forces will be exclusively going down one of the legs and the two crutches. The forces in this case will depend on three different things: (1) the angle the first leg makes with the floor, (2) the angles the first and second crutches make with the ground, (3) the mass and centre of masses of both the pilot and exoskeleton. As previously stated, the points of interest will be considered the moments that the mid swing of the leg and the heel strike, which is 85% of the reaction force. </w:t>
      </w:r>
    </w:p>
    <w:p w14:paraId="03392AD3" w14:textId="1954D483" w:rsidR="008F76B7" w:rsidRDefault="008F76B7" w:rsidP="00DA1401">
      <w:pPr>
        <w:pStyle w:val="Heading2"/>
        <w:rPr>
          <w:lang w:val="en-HK"/>
        </w:rPr>
      </w:pPr>
      <w:bookmarkStart w:id="45" w:name="_Toc85553686"/>
      <w:r>
        <w:t>Equation</w:t>
      </w:r>
      <w:r w:rsidRPr="65DC7EA5">
        <w:rPr>
          <w:lang w:val="en-HK"/>
        </w:rPr>
        <w:t xml:space="preserve"> of Motion</w:t>
      </w:r>
      <w:bookmarkEnd w:id="45"/>
    </w:p>
    <w:p w14:paraId="432C8957" w14:textId="729EA5E6" w:rsidR="008F76B7" w:rsidRDefault="008F76B7" w:rsidP="00DA1401">
      <w:pPr>
        <w:rPr>
          <w:lang w:val="en-HK"/>
        </w:rPr>
      </w:pPr>
      <w:r>
        <w:rPr>
          <w:lang w:val="en-HK"/>
        </w:rPr>
        <w:t>The purpose of the integrity analysis is to evaluate if the exoskeleton lengths can withstand the forces generated under some reasonable circumstances. Task-based force expression is more appropriate to be used for this case than the joint- based force expression since it can reveal all the forces that every single length bears individually. In other words, every single length can be evaluated individually and explicitly. On the other hand, Newton Euler approach is more appropriate to be used than the Lagrangian approach. Since Newton Euler approach describes motions by forces which can be directly used for further analysis</w:t>
      </w:r>
      <w:r w:rsidR="003937EE">
        <w:rPr>
          <w:lang w:val="en-HK"/>
        </w:rPr>
        <w:t xml:space="preserve"> making it easier to </w:t>
      </w:r>
      <w:r w:rsidR="00A618BF">
        <w:rPr>
          <w:lang w:val="en-HK"/>
        </w:rPr>
        <w:t>derive</w:t>
      </w:r>
      <w:r w:rsidR="003937EE">
        <w:rPr>
          <w:lang w:val="en-HK"/>
        </w:rPr>
        <w:t xml:space="preserve"> force with kinematic chains</w:t>
      </w:r>
      <w:r>
        <w:rPr>
          <w:lang w:val="en-HK"/>
        </w:rPr>
        <w:t xml:space="preserve">. While they would both arrive at the same conclusion Newton Euler is used as that is easier to analysis. </w:t>
      </w:r>
      <w:r>
        <w:t>For the purposes of further analysis only the maximum and minimum forces are required. Therefore, the maximum/minimum forces of the different orientations will be used to calculate stress.</w:t>
      </w:r>
    </w:p>
    <w:p w14:paraId="1E9D9A4A" w14:textId="062F8004" w:rsidR="008F76B7" w:rsidRDefault="00A618BF" w:rsidP="00DA1401">
      <w:pPr>
        <w:pStyle w:val="Heading2"/>
      </w:pPr>
      <w:bookmarkStart w:id="46" w:name="_Toc85553687"/>
      <w:r>
        <w:t xml:space="preserve">Required </w:t>
      </w:r>
      <w:r w:rsidR="008F76B7">
        <w:t>strength</w:t>
      </w:r>
      <w:bookmarkEnd w:id="46"/>
    </w:p>
    <w:p w14:paraId="457E4358" w14:textId="7FCDFA82" w:rsidR="008F76B7" w:rsidRPr="00917A86" w:rsidRDefault="008F76B7" w:rsidP="00DA1401">
      <w:r>
        <w:t xml:space="preserve">The </w:t>
      </w:r>
      <w:r w:rsidR="00AD5486">
        <w:t xml:space="preserve">required </w:t>
      </w:r>
      <w:r>
        <w:t xml:space="preserve">strength will also be consistent with the system for prosthetics with the International Standards. Therefore, forces that is needed for the system will be 2x the initial static forces calculations. This is to deal with potential unexpected motions or possible misuse. These will likely occur but should not occur regularly. </w:t>
      </w:r>
    </w:p>
    <w:p w14:paraId="17EA5BF1" w14:textId="688E8F5B" w:rsidR="008F76B7" w:rsidRDefault="00015F6B" w:rsidP="00DA1401">
      <w:pPr>
        <w:pStyle w:val="Heading2"/>
      </w:pPr>
      <w:bookmarkStart w:id="47" w:name="_Toc85553688"/>
      <w:r>
        <w:t>Required f</w:t>
      </w:r>
      <w:r w:rsidR="008F76B7">
        <w:t>atigue strength</w:t>
      </w:r>
      <w:bookmarkEnd w:id="47"/>
    </w:p>
    <w:p w14:paraId="6BE37F81" w14:textId="051F91F5" w:rsidR="008F76B7" w:rsidRDefault="00CA534E" w:rsidP="00DA1401">
      <w:pPr>
        <w:rPr>
          <w:noProof/>
        </w:rPr>
      </w:pPr>
      <w:r>
        <w:t>Required f</w:t>
      </w:r>
      <w:r w:rsidR="008F76B7">
        <w:t xml:space="preserve">atigue strength will also be consistent with the prosthetics international standards where the forces calculated in the initial calculations of the statics, these will be taken as the routine cyclic forces that the exoskeleton will experience. Due to being like the prosthetics we can also use the same number of cycles, which were given as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8F76B7">
        <w:t xml:space="preserve">. From this use </w:t>
      </w:r>
      <w:r w:rsidR="008F76B7">
        <w:rPr>
          <w:noProof/>
        </w:rPr>
        <w:t>fatigue equations, dimentions and material properties for calculations.</w:t>
      </w:r>
    </w:p>
    <w:p w14:paraId="119F7A77" w14:textId="1DC85511" w:rsidR="00E33107" w:rsidRDefault="002A55B1" w:rsidP="00DA1401">
      <w:pPr>
        <w:rPr>
          <w:rFonts w:eastAsiaTheme="minorEastAsia"/>
          <w:noProof/>
        </w:rPr>
      </w:pPr>
      <m:oMathPara>
        <m:oMath>
          <m:sSub>
            <m:sSubPr>
              <m:ctrlPr>
                <w:rPr>
                  <w:rFonts w:ascii="Cambria Math" w:hAnsi="Cambria Math"/>
                  <w:noProof/>
                </w:rPr>
              </m:ctrlPr>
            </m:sSubPr>
            <m:e>
              <m:r>
                <w:rPr>
                  <w:rFonts w:ascii="Cambria Math" w:hAnsi="Cambria Math"/>
                  <w:noProof/>
                </w:rPr>
                <m:t>σ</m:t>
              </m:r>
            </m:e>
            <m:sub>
              <m:r>
                <w:rPr>
                  <w:rFonts w:ascii="Cambria Math" w:hAnsi="Cambria Math"/>
                  <w:noProof/>
                </w:rPr>
                <m:t>amplitude</m:t>
              </m:r>
            </m:sub>
          </m:sSub>
          <m:r>
            <m:rPr>
              <m:sty m:val="p"/>
            </m:rPr>
            <w:rPr>
              <w:rFonts w:ascii="Cambria Math" w:hAnsi="Cambria Math"/>
              <w:noProof/>
            </w:rPr>
            <m:t>=0.5(</m:t>
          </m:r>
          <m:sSub>
            <m:sSubPr>
              <m:ctrlPr>
                <w:rPr>
                  <w:rFonts w:ascii="Cambria Math" w:hAnsi="Cambria Math"/>
                  <w:noProof/>
                </w:rPr>
              </m:ctrlPr>
            </m:sSubPr>
            <m:e>
              <m:r>
                <w:rPr>
                  <w:rFonts w:ascii="Cambria Math" w:hAnsi="Cambria Math"/>
                  <w:noProof/>
                </w:rPr>
                <m:t>σ</m:t>
              </m:r>
            </m:e>
            <m:sub>
              <m:r>
                <w:rPr>
                  <w:rFonts w:ascii="Cambria Math" w:hAnsi="Cambria Math"/>
                  <w:noProof/>
                </w:rPr>
                <m:t>max</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min</m:t>
              </m:r>
            </m:sub>
          </m:sSub>
          <m:r>
            <m:rPr>
              <m:sty m:val="p"/>
            </m:rPr>
            <w:rPr>
              <w:rFonts w:ascii="Cambria Math" w:hAnsi="Cambria Math"/>
              <w:noProof/>
            </w:rPr>
            <m:t>)</m:t>
          </m:r>
        </m:oMath>
      </m:oMathPara>
    </w:p>
    <w:p w14:paraId="7C8BE475" w14:textId="7691E857" w:rsidR="008F76B7" w:rsidRPr="00E33107" w:rsidRDefault="008F76B7" w:rsidP="00DA1401">
      <w:pPr>
        <w:rPr>
          <w:noProof/>
        </w:rPr>
      </w:pPr>
    </w:p>
    <w:p w14:paraId="2E29F1C9" w14:textId="77777777" w:rsidR="008F76B7" w:rsidRDefault="008F76B7" w:rsidP="00F77C23">
      <w:pPr>
        <w:jc w:val="center"/>
      </w:pPr>
      <w:r>
        <w:rPr>
          <w:noProof/>
        </w:rPr>
        <w:lastRenderedPageBreak/>
        <w:drawing>
          <wp:inline distT="0" distB="0" distL="0" distR="0" wp14:anchorId="44D8B814" wp14:editId="491AC184">
            <wp:extent cx="3562350" cy="2773809"/>
            <wp:effectExtent l="0" t="0" r="0" b="7620"/>
            <wp:docPr id="14" name="Picture 14" descr="S-N curve of 6061-T6 aluminium alloy. | Op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 curve of 6061-T6 aluminium alloy. | Open-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5610" cy="2776347"/>
                    </a:xfrm>
                    <a:prstGeom prst="rect">
                      <a:avLst/>
                    </a:prstGeom>
                    <a:noFill/>
                    <a:ln>
                      <a:noFill/>
                    </a:ln>
                  </pic:spPr>
                </pic:pic>
              </a:graphicData>
            </a:graphic>
          </wp:inline>
        </w:drawing>
      </w:r>
    </w:p>
    <w:p w14:paraId="1A2D7B99" w14:textId="68614230" w:rsidR="008F76B7" w:rsidRDefault="00572508" w:rsidP="00F77C23">
      <w:pPr>
        <w:jc w:val="center"/>
        <w:rPr>
          <w:noProof/>
        </w:rPr>
      </w:pPr>
      <w:r>
        <w:t xml:space="preserve">Figure </w:t>
      </w:r>
      <w:r w:rsidR="00C17615">
        <w:t>7</w:t>
      </w:r>
      <w:r>
        <w:t xml:space="preserve">: </w:t>
      </w:r>
      <w:r w:rsidR="008F76B7">
        <w:t xml:space="preserve">Fatigue curve </w:t>
      </w:r>
      <w:r w:rsidR="008F76B7">
        <w:rPr>
          <w:noProof/>
        </w:rPr>
        <w:t xml:space="preserve">for </w:t>
      </w:r>
      <w:r w:rsidR="008F76B7">
        <w:t>Aluminium 6061</w:t>
      </w:r>
      <w:r w:rsidR="008F76B7">
        <w:rPr>
          <w:noProof/>
        </w:rPr>
        <w:t xml:space="preserve"> (</w:t>
      </w:r>
      <w:r w:rsidR="008F76B7" w:rsidRPr="003973DB">
        <w:t>Bai, Li, Xie, Zhou &amp; Ou</w:t>
      </w:r>
      <w:r w:rsidR="008F76B7">
        <w:t>,</w:t>
      </w:r>
      <w:r w:rsidR="008F76B7" w:rsidRPr="003973DB">
        <w:t xml:space="preserve"> 2014).</w:t>
      </w:r>
    </w:p>
    <w:p w14:paraId="26DB6797" w14:textId="4A4DC626" w:rsidR="008F76B7" w:rsidRDefault="002A55B1" w:rsidP="00DA1401">
      <w:pPr>
        <w:rPr>
          <w:noProof/>
        </w:rPr>
      </w:pPr>
      <m:oMath>
        <m:sSub>
          <m:sSubPr>
            <m:ctrlPr>
              <w:rPr>
                <w:rFonts w:ascii="Cambria Math" w:hAnsi="Cambria Math"/>
                <w:i/>
                <w:noProof/>
              </w:rPr>
            </m:ctrlPr>
          </m:sSubPr>
          <m:e>
            <m:r>
              <w:rPr>
                <w:rFonts w:ascii="Cambria Math" w:hAnsi="Cambria Math"/>
                <w:noProof/>
              </w:rPr>
              <m:t>σ</m:t>
            </m:r>
          </m:e>
          <m:sub>
            <m:r>
              <w:rPr>
                <w:rFonts w:ascii="Cambria Math" w:hAnsi="Cambria Math"/>
                <w:noProof/>
              </w:rPr>
              <m:t>amplitude</m:t>
            </m:r>
          </m:sub>
        </m:sSub>
      </m:oMath>
      <w:r w:rsidR="008F76B7">
        <w:rPr>
          <w:noProof/>
        </w:rPr>
        <w:t xml:space="preserve"> will dictate the point that the material will fail. Given the fatigue cycles as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8F76B7">
        <w:rPr>
          <w:noProof/>
        </w:rPr>
        <w:t xml:space="preserve"> each specific material will have a </w:t>
      </w:r>
      <m:oMath>
        <m:sSub>
          <m:sSubPr>
            <m:ctrlPr>
              <w:rPr>
                <w:rFonts w:ascii="Cambria Math" w:hAnsi="Cambria Math"/>
                <w:i/>
                <w:noProof/>
              </w:rPr>
            </m:ctrlPr>
          </m:sSubPr>
          <m:e>
            <m:r>
              <w:rPr>
                <w:rFonts w:ascii="Cambria Math" w:hAnsi="Cambria Math"/>
                <w:noProof/>
              </w:rPr>
              <m:t>σ</m:t>
            </m:r>
          </m:e>
          <m:sub>
            <m:r>
              <w:rPr>
                <w:rFonts w:ascii="Cambria Math" w:hAnsi="Cambria Math"/>
                <w:noProof/>
              </w:rPr>
              <m:t>amplitude</m:t>
            </m:r>
          </m:sub>
        </m:sSub>
      </m:oMath>
      <w:r w:rsidR="008F76B7">
        <w:rPr>
          <w:noProof/>
        </w:rPr>
        <w:t xml:space="preserve"> that is acceptable</w:t>
      </w:r>
      <w:r w:rsidR="00F77C23">
        <w:rPr>
          <w:noProof/>
        </w:rPr>
        <w:t>. For example,</w:t>
      </w:r>
      <w:r w:rsidR="008F76B7">
        <w:rPr>
          <w:noProof/>
        </w:rPr>
        <w:t xml:space="preserve"> for </w:t>
      </w:r>
      <w:r w:rsidR="008F76B7">
        <w:t xml:space="preserve">Aluminium 6061 it is 125 MPa. </w:t>
      </w:r>
    </w:p>
    <w:p w14:paraId="4A21CD1E" w14:textId="06A2BDA2" w:rsidR="008F76B7" w:rsidRDefault="008F76B7" w:rsidP="00DA1401">
      <w:pPr>
        <w:pStyle w:val="Heading2"/>
      </w:pPr>
      <w:bookmarkStart w:id="48" w:name="_Toc85553689"/>
      <w:r>
        <w:t>Using</w:t>
      </w:r>
      <w:r w:rsidRPr="65DC7EA5">
        <w:t xml:space="preserve"> FEA</w:t>
      </w:r>
      <w:bookmarkEnd w:id="48"/>
    </w:p>
    <w:p w14:paraId="0DC6D9C2" w14:textId="77777777" w:rsidR="008F76B7" w:rsidRDefault="008F76B7" w:rsidP="00DA1401">
      <w:r>
        <w:t>Finally, FEA will be used to verify the results. This is done through simulating the forces of gravity that were found while adding constraints to simulate the ground. These should give us a visual representation of the stresses within the system. From this it can be verified that the results gathered are valid. Additionally, there could also be insight into other stress concentrations that originate from the design of the exoskeleton that could be used to inform redesigns.</w:t>
      </w:r>
    </w:p>
    <w:p w14:paraId="209CA37F" w14:textId="77777777" w:rsidR="008F76B7" w:rsidRDefault="008F76B7" w:rsidP="00DA1401">
      <w:r>
        <w:t>The main area that needs to be verified is the stress concentrations that occur within the exoskeleton. For example, if there are sharp edges then stress concentrations could occur at those point and cause fatigue cracking.</w:t>
      </w:r>
    </w:p>
    <w:p w14:paraId="34390592" w14:textId="1032D81A" w:rsidR="008F76B7" w:rsidRDefault="008F76B7" w:rsidP="00DA1401">
      <w:pPr>
        <w:pStyle w:val="Heading1"/>
      </w:pPr>
      <w:bookmarkStart w:id="49" w:name="_Toc85553690"/>
      <w:r w:rsidRPr="00984C46">
        <w:rPr>
          <w:rStyle w:val="Heading8Char"/>
          <w:color w:val="2F5496" w:themeColor="accent1" w:themeShade="BF"/>
          <w:sz w:val="32"/>
          <w:szCs w:val="32"/>
          <w:lang w:eastAsia="en-US"/>
        </w:rPr>
        <w:t>Methodology</w:t>
      </w:r>
      <w:r>
        <w:rPr>
          <w:rStyle w:val="Heading8Char"/>
          <w:rFonts w:ascii="Calibri Light" w:hAnsi="Calibri Light" w:cs="Calibri Light"/>
          <w:color w:val="2F5496"/>
        </w:rPr>
        <w:t xml:space="preserve"> – </w:t>
      </w:r>
      <w:r>
        <w:t>Calculations</w:t>
      </w:r>
      <w:bookmarkEnd w:id="49"/>
    </w:p>
    <w:p w14:paraId="1D73A239" w14:textId="50E42942" w:rsidR="00DF5FB0" w:rsidRPr="00DF5FB0" w:rsidRDefault="00DF5FB0" w:rsidP="00DA1401">
      <w:r>
        <w:t xml:space="preserve">Calculations </w:t>
      </w:r>
      <w:r w:rsidR="0040453F">
        <w:t xml:space="preserve">available for download at </w:t>
      </w:r>
      <w:r w:rsidR="0040453F" w:rsidRPr="0040453F">
        <w:t>https://github.com/capstonealex/Hardware2021</w:t>
      </w:r>
    </w:p>
    <w:p w14:paraId="0A9781FE" w14:textId="7535707A" w:rsidR="008F76B7" w:rsidRDefault="008F76B7" w:rsidP="00DA1401">
      <w:pPr>
        <w:pStyle w:val="Heading2"/>
      </w:pPr>
      <w:bookmarkStart w:id="50" w:name="_Toc85553691"/>
      <w:r>
        <w:t>Forming the free body diagrams</w:t>
      </w:r>
      <w:bookmarkEnd w:id="50"/>
    </w:p>
    <w:p w14:paraId="7162997A" w14:textId="77777777" w:rsidR="008F76B7" w:rsidRDefault="008F76B7" w:rsidP="00DA1401">
      <w:r>
        <w:t>The Exoskeleton components are divided into six different components:</w:t>
      </w:r>
    </w:p>
    <w:p w14:paraId="6EA6E3F7" w14:textId="77777777" w:rsidR="008F76B7" w:rsidRDefault="008F76B7" w:rsidP="00326A97">
      <w:pPr>
        <w:pStyle w:val="ListParagraph"/>
        <w:numPr>
          <w:ilvl w:val="0"/>
          <w:numId w:val="4"/>
        </w:numPr>
      </w:pPr>
      <w:r>
        <w:t>Backplate</w:t>
      </w:r>
    </w:p>
    <w:p w14:paraId="1384644F" w14:textId="77777777" w:rsidR="008F76B7" w:rsidRDefault="008F76B7" w:rsidP="00326A97">
      <w:pPr>
        <w:pStyle w:val="ListParagraph"/>
        <w:numPr>
          <w:ilvl w:val="0"/>
          <w:numId w:val="4"/>
        </w:numPr>
      </w:pPr>
      <w:r>
        <w:t>Hip</w:t>
      </w:r>
    </w:p>
    <w:p w14:paraId="5908DBA0" w14:textId="77777777" w:rsidR="008F76B7" w:rsidRDefault="008F76B7" w:rsidP="00326A97">
      <w:pPr>
        <w:pStyle w:val="ListParagraph"/>
        <w:numPr>
          <w:ilvl w:val="0"/>
          <w:numId w:val="4"/>
        </w:numPr>
      </w:pPr>
      <w:r>
        <w:t>Upper Thigh</w:t>
      </w:r>
    </w:p>
    <w:p w14:paraId="43DE7A6B" w14:textId="77777777" w:rsidR="008F76B7" w:rsidRDefault="008F76B7" w:rsidP="00326A97">
      <w:pPr>
        <w:pStyle w:val="ListParagraph"/>
        <w:numPr>
          <w:ilvl w:val="0"/>
          <w:numId w:val="4"/>
        </w:numPr>
      </w:pPr>
      <w:r>
        <w:t>Lower Thigh</w:t>
      </w:r>
    </w:p>
    <w:p w14:paraId="490B26EC" w14:textId="77777777" w:rsidR="008F76B7" w:rsidRDefault="008F76B7" w:rsidP="00326A97">
      <w:pPr>
        <w:pStyle w:val="ListParagraph"/>
        <w:numPr>
          <w:ilvl w:val="0"/>
          <w:numId w:val="4"/>
        </w:numPr>
      </w:pPr>
      <w:r>
        <w:t>Upper Shank</w:t>
      </w:r>
    </w:p>
    <w:p w14:paraId="4BE11396" w14:textId="77777777" w:rsidR="008F76B7" w:rsidRDefault="008F76B7" w:rsidP="00326A97">
      <w:pPr>
        <w:pStyle w:val="ListParagraph"/>
        <w:numPr>
          <w:ilvl w:val="0"/>
          <w:numId w:val="4"/>
        </w:numPr>
      </w:pPr>
      <w:r>
        <w:t>Lower Shank</w:t>
      </w:r>
    </w:p>
    <w:p w14:paraId="14B931E5" w14:textId="77777777" w:rsidR="008F76B7" w:rsidRDefault="008F76B7" w:rsidP="00326A97">
      <w:pPr>
        <w:pStyle w:val="ListParagraph"/>
        <w:numPr>
          <w:ilvl w:val="0"/>
          <w:numId w:val="4"/>
        </w:numPr>
      </w:pPr>
      <w:r>
        <w:t>Foot</w:t>
      </w:r>
    </w:p>
    <w:p w14:paraId="1FBBCDD9" w14:textId="77777777" w:rsidR="008F76B7" w:rsidRDefault="008F76B7" w:rsidP="00DA1401">
      <w:r>
        <w:t>These may have some variation with different exoskeletons with some pieces being combined or split into multiple components.</w:t>
      </w:r>
    </w:p>
    <w:p w14:paraId="02D4C565" w14:textId="77777777" w:rsidR="008F76B7" w:rsidRDefault="008F76B7" w:rsidP="00DA1401">
      <w:r>
        <w:lastRenderedPageBreak/>
        <w:t>Within these components there are five regions of rotation</w:t>
      </w:r>
    </w:p>
    <w:p w14:paraId="37A552B6" w14:textId="77777777" w:rsidR="008F76B7" w:rsidRDefault="008F76B7" w:rsidP="00326A97">
      <w:pPr>
        <w:pStyle w:val="ListParagraph"/>
        <w:numPr>
          <w:ilvl w:val="0"/>
          <w:numId w:val="5"/>
        </w:numPr>
      </w:pPr>
      <w:r>
        <w:t>Hip modules that allow the legs to be spread (location: hip)</w:t>
      </w:r>
    </w:p>
    <w:p w14:paraId="5C62F19A" w14:textId="77777777" w:rsidR="008F76B7" w:rsidRDefault="008F76B7" w:rsidP="00326A97">
      <w:pPr>
        <w:pStyle w:val="ListParagraph"/>
        <w:numPr>
          <w:ilvl w:val="0"/>
          <w:numId w:val="5"/>
        </w:numPr>
      </w:pPr>
      <w:r>
        <w:t>Region between hip extension and upper thigh (location: hip)</w:t>
      </w:r>
    </w:p>
    <w:p w14:paraId="5ADB777C" w14:textId="77777777" w:rsidR="008F76B7" w:rsidRDefault="008F76B7" w:rsidP="00326A97">
      <w:pPr>
        <w:pStyle w:val="ListParagraph"/>
        <w:numPr>
          <w:ilvl w:val="0"/>
          <w:numId w:val="5"/>
        </w:numPr>
      </w:pPr>
      <w:r>
        <w:t>Region between lower thigh and upper shank (location: knee)</w:t>
      </w:r>
    </w:p>
    <w:p w14:paraId="3083C862" w14:textId="77777777" w:rsidR="008F76B7" w:rsidRDefault="008F76B7" w:rsidP="00326A97">
      <w:pPr>
        <w:pStyle w:val="ListParagraph"/>
        <w:numPr>
          <w:ilvl w:val="0"/>
          <w:numId w:val="5"/>
        </w:numPr>
      </w:pPr>
      <w:r>
        <w:t>Region between lower shank and food (location: ankle)</w:t>
      </w:r>
    </w:p>
    <w:p w14:paraId="4AAB2680" w14:textId="77777777" w:rsidR="008F76B7" w:rsidRDefault="008F76B7" w:rsidP="00326A97">
      <w:pPr>
        <w:pStyle w:val="ListParagraph"/>
        <w:numPr>
          <w:ilvl w:val="0"/>
          <w:numId w:val="5"/>
        </w:numPr>
      </w:pPr>
      <w:r>
        <w:t>Within the foot plate (location: toes)</w:t>
      </w:r>
    </w:p>
    <w:p w14:paraId="22F0E09B" w14:textId="77777777" w:rsidR="008F76B7" w:rsidRDefault="008F76B7" w:rsidP="00DA1401">
      <w:r>
        <w:t>There are three different cases that will be considered</w:t>
      </w:r>
    </w:p>
    <w:p w14:paraId="0DE56790" w14:textId="19445E88" w:rsidR="008F76B7" w:rsidRDefault="008F76B7" w:rsidP="00DA1401">
      <w:r>
        <w:t>Case I</w:t>
      </w:r>
      <w:r w:rsidR="00E453DD">
        <w:t xml:space="preserve"> – free standing</w:t>
      </w:r>
      <w:r>
        <w:t xml:space="preserve">: The initial free-standing case will be considered the baseline. </w:t>
      </w:r>
    </w:p>
    <w:p w14:paraId="34C2BD34" w14:textId="0EDDF462" w:rsidR="008F76B7" w:rsidRDefault="008F76B7" w:rsidP="00DA1401">
      <w:r>
        <w:t>Case II</w:t>
      </w:r>
      <w:r w:rsidR="00E453DD">
        <w:t xml:space="preserve"> – Heel strike</w:t>
      </w:r>
      <w:r>
        <w:t>: When the leg is swinging there will be an impact force that the leg experiences when it makes contact will the ground this will, force will be 85% of reaction as described in literature review.</w:t>
      </w:r>
    </w:p>
    <w:p w14:paraId="2DE14F14" w14:textId="3D8CDA04" w:rsidR="008F76B7" w:rsidRDefault="008F76B7" w:rsidP="00DA1401">
      <w:r>
        <w:t>Case III</w:t>
      </w:r>
      <w:r w:rsidR="00FD05C9">
        <w:t xml:space="preserve"> – mid-swing</w:t>
      </w:r>
      <w:r>
        <w:t>: During the mid-swing of a leg, where the reaction force will be equal to the mass of the exoskeleton.</w:t>
      </w:r>
    </w:p>
    <w:p w14:paraId="37A38E47" w14:textId="69D4BE7F" w:rsidR="008F76B7" w:rsidRDefault="008F76B7" w:rsidP="00DA1401">
      <w:r>
        <w:t>This calculation will</w:t>
      </w:r>
      <w:r w:rsidR="00D46C11">
        <w:t xml:space="preserve"> follow the exoskeleton through a step and</w:t>
      </w:r>
      <w:r>
        <w:t xml:space="preserve"> assume the following</w:t>
      </w:r>
      <w:r w:rsidR="003915D0">
        <w:t xml:space="preserve"> follow</w:t>
      </w:r>
      <w:r>
        <w:t>:</w:t>
      </w:r>
    </w:p>
    <w:p w14:paraId="189615BC" w14:textId="77777777" w:rsidR="008F76B7" w:rsidRDefault="008F76B7" w:rsidP="00326A97">
      <w:pPr>
        <w:pStyle w:val="ListParagraph"/>
        <w:numPr>
          <w:ilvl w:val="0"/>
          <w:numId w:val="6"/>
        </w:numPr>
      </w:pPr>
      <w:r>
        <w:t>Mass of the pilot’s leg will be rigidly attached to the exoskeleton</w:t>
      </w:r>
    </w:p>
    <w:p w14:paraId="50CC7BE7" w14:textId="77777777" w:rsidR="008F76B7" w:rsidRDefault="008F76B7" w:rsidP="00326A97">
      <w:pPr>
        <w:pStyle w:val="ListParagraph"/>
        <w:numPr>
          <w:ilvl w:val="0"/>
          <w:numId w:val="6"/>
        </w:numPr>
      </w:pPr>
      <w:r>
        <w:t>The force wholly contained within the exoskeleton components</w:t>
      </w:r>
    </w:p>
    <w:p w14:paraId="4FBA2602" w14:textId="77777777" w:rsidR="008F76B7" w:rsidRDefault="008F76B7" w:rsidP="00326A97">
      <w:pPr>
        <w:pStyle w:val="ListParagraph"/>
        <w:numPr>
          <w:ilvl w:val="0"/>
          <w:numId w:val="6"/>
        </w:numPr>
      </w:pPr>
      <w:r>
        <w:t>The angles of the exoskeleton will be the same as a standing phase walking gait</w:t>
      </w:r>
    </w:p>
    <w:p w14:paraId="415488AB" w14:textId="16F644BB" w:rsidR="00336C99" w:rsidRDefault="008F76B7" w:rsidP="007C059E">
      <w:pPr>
        <w:pStyle w:val="ListParagraph"/>
        <w:numPr>
          <w:ilvl w:val="0"/>
          <w:numId w:val="6"/>
        </w:numPr>
      </w:pPr>
      <w:r>
        <w:t xml:space="preserve">The crutches are station at a </w:t>
      </w:r>
      <w:r w:rsidRPr="00344685">
        <w:t>45°</w:t>
      </w:r>
      <w:r>
        <w:t xml:space="preserve"> angle</w:t>
      </w:r>
    </w:p>
    <w:p w14:paraId="00B77043" w14:textId="20D19A89" w:rsidR="009D5340" w:rsidRDefault="00011F82" w:rsidP="007C059E">
      <w:pPr>
        <w:pStyle w:val="ListParagraph"/>
        <w:numPr>
          <w:ilvl w:val="0"/>
          <w:numId w:val="6"/>
        </w:numPr>
      </w:pPr>
      <w:r>
        <w:t>There will always be a foot that flat against the ground</w:t>
      </w:r>
    </w:p>
    <w:p w14:paraId="242235DD" w14:textId="7B402D1F" w:rsidR="004062E8" w:rsidRDefault="004062E8" w:rsidP="004062E8">
      <w:r>
        <w:t xml:space="preserve">Using this the upright stance and a step can be </w:t>
      </w:r>
      <w:r w:rsidR="00942EFB">
        <w:t>analysed</w:t>
      </w:r>
      <w:r w:rsidR="00B66558">
        <w:t>.</w:t>
      </w:r>
      <w:r w:rsidR="00BC76E5">
        <w:t xml:space="preserve"> Diagram will attach the right footplate to the floor</w:t>
      </w:r>
      <w:r w:rsidR="00861C6A">
        <w:t xml:space="preserve"> and analyse a step from heel strike to swinging leg.</w:t>
      </w:r>
      <w:r w:rsidR="006D7FDD">
        <w:t xml:space="preserve"> Using symmetry</w:t>
      </w:r>
      <w:r w:rsidR="0099460A">
        <w:t xml:space="preserve"> the forces and moment</w:t>
      </w:r>
      <w:r w:rsidR="006D7FDD">
        <w:t xml:space="preserve"> can analyse </w:t>
      </w:r>
      <w:r w:rsidR="00E97C8C">
        <w:t>throughout</w:t>
      </w:r>
      <w:r w:rsidR="006D7FDD">
        <w:t xml:space="preserve"> entire cycle.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461"/>
      </w:tblGrid>
      <w:tr w:rsidR="008F76B7" w14:paraId="2705B18B" w14:textId="77777777" w:rsidTr="00427873">
        <w:tc>
          <w:tcPr>
            <w:tcW w:w="1555" w:type="dxa"/>
          </w:tcPr>
          <w:p w14:paraId="3C026B5D" w14:textId="77777777" w:rsidR="008F76B7" w:rsidRDefault="008F76B7" w:rsidP="00DA1401">
            <w:r>
              <w:t>Link</w:t>
            </w:r>
          </w:p>
        </w:tc>
        <w:tc>
          <w:tcPr>
            <w:tcW w:w="7461" w:type="dxa"/>
          </w:tcPr>
          <w:p w14:paraId="43DD9764" w14:textId="77777777" w:rsidR="008F76B7" w:rsidRDefault="008F76B7" w:rsidP="00DA1401">
            <w:r>
              <w:t>Components</w:t>
            </w:r>
          </w:p>
        </w:tc>
      </w:tr>
      <w:tr w:rsidR="008F76B7" w14:paraId="26A1DA75" w14:textId="77777777" w:rsidTr="00427873">
        <w:tc>
          <w:tcPr>
            <w:tcW w:w="1555" w:type="dxa"/>
          </w:tcPr>
          <w:p w14:paraId="2078EFA6" w14:textId="77777777" w:rsidR="008F76B7" w:rsidRDefault="008F76B7" w:rsidP="00DA1401">
            <w:r>
              <w:t>1</w:t>
            </w:r>
          </w:p>
        </w:tc>
        <w:tc>
          <w:tcPr>
            <w:tcW w:w="7461" w:type="dxa"/>
          </w:tcPr>
          <w:p w14:paraId="5A8E7816" w14:textId="77777777" w:rsidR="008F76B7" w:rsidRDefault="008F76B7" w:rsidP="00DA1401">
            <w:r>
              <w:t>Foot</w:t>
            </w:r>
          </w:p>
        </w:tc>
      </w:tr>
      <w:tr w:rsidR="008F76B7" w14:paraId="3EE25BB3" w14:textId="77777777" w:rsidTr="00427873">
        <w:tc>
          <w:tcPr>
            <w:tcW w:w="1555" w:type="dxa"/>
          </w:tcPr>
          <w:p w14:paraId="2A4674A6" w14:textId="77777777" w:rsidR="008F76B7" w:rsidRDefault="008F76B7" w:rsidP="00DA1401">
            <w:r>
              <w:t>2</w:t>
            </w:r>
          </w:p>
        </w:tc>
        <w:tc>
          <w:tcPr>
            <w:tcW w:w="7461" w:type="dxa"/>
          </w:tcPr>
          <w:p w14:paraId="6BF5DC58" w14:textId="77777777" w:rsidR="008F76B7" w:rsidRDefault="008F76B7" w:rsidP="00DA1401">
            <w:r>
              <w:t>Upper Shank</w:t>
            </w:r>
          </w:p>
          <w:p w14:paraId="52130637" w14:textId="77777777" w:rsidR="008F76B7" w:rsidRDefault="008F76B7" w:rsidP="00DA1401">
            <w:r>
              <w:t>Lower Shank</w:t>
            </w:r>
          </w:p>
        </w:tc>
      </w:tr>
      <w:tr w:rsidR="008F76B7" w14:paraId="63DC74E3" w14:textId="77777777" w:rsidTr="00427873">
        <w:tc>
          <w:tcPr>
            <w:tcW w:w="1555" w:type="dxa"/>
          </w:tcPr>
          <w:p w14:paraId="0CE4B534" w14:textId="77777777" w:rsidR="008F76B7" w:rsidRDefault="008F76B7" w:rsidP="00DA1401">
            <w:r>
              <w:t>3</w:t>
            </w:r>
          </w:p>
        </w:tc>
        <w:tc>
          <w:tcPr>
            <w:tcW w:w="7461" w:type="dxa"/>
          </w:tcPr>
          <w:p w14:paraId="3D0830D5" w14:textId="77777777" w:rsidR="008F76B7" w:rsidRDefault="008F76B7" w:rsidP="00DA1401">
            <w:r>
              <w:t>Upper Thigh</w:t>
            </w:r>
          </w:p>
          <w:p w14:paraId="7E4623E8" w14:textId="77777777" w:rsidR="008F76B7" w:rsidRDefault="008F76B7" w:rsidP="00DA1401">
            <w:r>
              <w:t>Lower Thigh</w:t>
            </w:r>
          </w:p>
        </w:tc>
      </w:tr>
      <w:tr w:rsidR="008F76B7" w14:paraId="6D335D11" w14:textId="77777777" w:rsidTr="00427873">
        <w:tc>
          <w:tcPr>
            <w:tcW w:w="1555" w:type="dxa"/>
          </w:tcPr>
          <w:p w14:paraId="1B7D212D" w14:textId="77777777" w:rsidR="008F76B7" w:rsidRDefault="008F76B7" w:rsidP="00DA1401">
            <w:r>
              <w:t>4</w:t>
            </w:r>
          </w:p>
        </w:tc>
        <w:tc>
          <w:tcPr>
            <w:tcW w:w="7461" w:type="dxa"/>
          </w:tcPr>
          <w:p w14:paraId="2A6E86BA" w14:textId="77777777" w:rsidR="008F76B7" w:rsidRDefault="008F76B7" w:rsidP="00DA1401">
            <w:r>
              <w:t>Hips</w:t>
            </w:r>
          </w:p>
        </w:tc>
      </w:tr>
    </w:tbl>
    <w:p w14:paraId="3BE1C85C" w14:textId="0D7E8DAB" w:rsidR="00C63017" w:rsidRDefault="00C63017" w:rsidP="00310C80">
      <w:pPr>
        <w:jc w:val="center"/>
      </w:pPr>
      <w:r>
        <w:t>Table B: Links of the exoskeleton</w:t>
      </w:r>
    </w:p>
    <w:p w14:paraId="15895991" w14:textId="77777777" w:rsidR="00751CE0" w:rsidRDefault="00751CE0" w:rsidP="00751CE0"/>
    <w:p w14:paraId="513DCE51" w14:textId="77777777" w:rsidR="00751CE0" w:rsidRDefault="00751CE0" w:rsidP="00751CE0">
      <w:pPr>
        <w:jc w:val="center"/>
      </w:pPr>
      <w:r>
        <w:rPr>
          <w:noProof/>
        </w:rPr>
        <w:lastRenderedPageBreak/>
        <w:drawing>
          <wp:inline distT="0" distB="0" distL="0" distR="0" wp14:anchorId="4B20CD92" wp14:editId="447B3334">
            <wp:extent cx="1773575" cy="2793382"/>
            <wp:effectExtent l="0" t="0" r="0" b="698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20"/>
                    <a:stretch>
                      <a:fillRect/>
                    </a:stretch>
                  </pic:blipFill>
                  <pic:spPr>
                    <a:xfrm>
                      <a:off x="0" y="0"/>
                      <a:ext cx="1780104" cy="2803665"/>
                    </a:xfrm>
                    <a:prstGeom prst="rect">
                      <a:avLst/>
                    </a:prstGeom>
                  </pic:spPr>
                </pic:pic>
              </a:graphicData>
            </a:graphic>
          </wp:inline>
        </w:drawing>
      </w:r>
      <w:r>
        <w:rPr>
          <w:noProof/>
        </w:rPr>
        <w:drawing>
          <wp:inline distT="0" distB="0" distL="0" distR="0" wp14:anchorId="45683193" wp14:editId="4942AC85">
            <wp:extent cx="2162175" cy="2657475"/>
            <wp:effectExtent l="0" t="0" r="9525" b="9525"/>
            <wp:docPr id="50" name="Picture 5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hape&#10;&#10;Description automatically generated with medium confidence"/>
                    <pic:cNvPicPr/>
                  </pic:nvPicPr>
                  <pic:blipFill>
                    <a:blip r:embed="rId21"/>
                    <a:stretch>
                      <a:fillRect/>
                    </a:stretch>
                  </pic:blipFill>
                  <pic:spPr>
                    <a:xfrm>
                      <a:off x="0" y="0"/>
                      <a:ext cx="2162175" cy="2657475"/>
                    </a:xfrm>
                    <a:prstGeom prst="rect">
                      <a:avLst/>
                    </a:prstGeom>
                  </pic:spPr>
                </pic:pic>
              </a:graphicData>
            </a:graphic>
          </wp:inline>
        </w:drawing>
      </w:r>
      <w:r>
        <w:rPr>
          <w:noProof/>
        </w:rPr>
        <w:drawing>
          <wp:inline distT="0" distB="0" distL="0" distR="0" wp14:anchorId="1DE1352C" wp14:editId="63C19E11">
            <wp:extent cx="1595284" cy="2834173"/>
            <wp:effectExtent l="0" t="0" r="5080" b="4445"/>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22"/>
                    <a:stretch>
                      <a:fillRect/>
                    </a:stretch>
                  </pic:blipFill>
                  <pic:spPr>
                    <a:xfrm>
                      <a:off x="0" y="0"/>
                      <a:ext cx="1600177" cy="2842865"/>
                    </a:xfrm>
                    <a:prstGeom prst="rect">
                      <a:avLst/>
                    </a:prstGeom>
                  </pic:spPr>
                </pic:pic>
              </a:graphicData>
            </a:graphic>
          </wp:inline>
        </w:drawing>
      </w:r>
    </w:p>
    <w:p w14:paraId="01600CAC" w14:textId="6E769FAA" w:rsidR="008F76B7" w:rsidRDefault="007B0B3B" w:rsidP="0055274D">
      <w:pPr>
        <w:jc w:val="center"/>
      </w:pPr>
      <w:r>
        <w:t xml:space="preserve">Figure </w:t>
      </w:r>
      <w:r w:rsidR="00C17615">
        <w:t>8</w:t>
      </w:r>
      <w:r>
        <w:t xml:space="preserve">: </w:t>
      </w:r>
      <w:r w:rsidR="008F76B7">
        <w:t>Diagram cross section of the exoskeleton</w:t>
      </w:r>
    </w:p>
    <w:p w14:paraId="5CD2E17F" w14:textId="77777777" w:rsidR="008F76B7" w:rsidRDefault="008F76B7" w:rsidP="0055274D">
      <w:pPr>
        <w:jc w:val="center"/>
      </w:pPr>
      <w:r>
        <w:rPr>
          <w:noProof/>
        </w:rPr>
        <w:drawing>
          <wp:inline distT="0" distB="0" distL="0" distR="0" wp14:anchorId="300307BA" wp14:editId="7F4C2F47">
            <wp:extent cx="1574800" cy="2197898"/>
            <wp:effectExtent l="0" t="0" r="6350" b="0"/>
            <wp:docPr id="101" name="Picture 101"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picture containing radar chart&#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912" t="1778" r="14889"/>
                    <a:stretch/>
                  </pic:blipFill>
                  <pic:spPr bwMode="auto">
                    <a:xfrm>
                      <a:off x="0" y="0"/>
                      <a:ext cx="1579424" cy="22043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BEA64A" wp14:editId="34FE2326">
            <wp:extent cx="2088441" cy="2196465"/>
            <wp:effectExtent l="0" t="0" r="762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rotWithShape="1">
                    <a:blip r:embed="rId24"/>
                    <a:srcRect l="7037" t="3312" r="5505" b="3439"/>
                    <a:stretch/>
                  </pic:blipFill>
                  <pic:spPr bwMode="auto">
                    <a:xfrm>
                      <a:off x="0" y="0"/>
                      <a:ext cx="2120618" cy="22303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974079" wp14:editId="0991295E">
            <wp:extent cx="1761576" cy="2194541"/>
            <wp:effectExtent l="0" t="0" r="0" b="0"/>
            <wp:docPr id="6" name="Picture 6"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ap&#10;&#10;Description automatically generated"/>
                    <pic:cNvPicPr/>
                  </pic:nvPicPr>
                  <pic:blipFill>
                    <a:blip r:embed="rId25"/>
                    <a:stretch>
                      <a:fillRect/>
                    </a:stretch>
                  </pic:blipFill>
                  <pic:spPr>
                    <a:xfrm>
                      <a:off x="0" y="0"/>
                      <a:ext cx="1768637" cy="2203337"/>
                    </a:xfrm>
                    <a:prstGeom prst="rect">
                      <a:avLst/>
                    </a:prstGeom>
                  </pic:spPr>
                </pic:pic>
              </a:graphicData>
            </a:graphic>
          </wp:inline>
        </w:drawing>
      </w:r>
    </w:p>
    <w:p w14:paraId="2121BC20" w14:textId="729088A9" w:rsidR="008F76B7" w:rsidRDefault="007B0B3B" w:rsidP="0055274D">
      <w:pPr>
        <w:jc w:val="center"/>
      </w:pPr>
      <w:r>
        <w:t xml:space="preserve">Figure </w:t>
      </w:r>
      <w:r w:rsidR="00C17615">
        <w:t>9</w:t>
      </w:r>
      <w:r>
        <w:t xml:space="preserve">: </w:t>
      </w:r>
      <w:r w:rsidR="008F76B7">
        <w:t>Labels and Joints of cross section</w:t>
      </w:r>
    </w:p>
    <w:p w14:paraId="263AE7A6" w14:textId="5D177BF8" w:rsidR="008F76B7" w:rsidRPr="00984C46" w:rsidRDefault="008F76B7" w:rsidP="00DA1401">
      <w:pPr>
        <w:pStyle w:val="Heading2"/>
      </w:pPr>
      <w:bookmarkStart w:id="51" w:name="_Toc85553692"/>
      <w:r>
        <w:t>Rotations</w:t>
      </w:r>
      <w:bookmarkEnd w:id="51"/>
    </w:p>
    <w:p w14:paraId="3CD5A4D8" w14:textId="77777777" w:rsidR="008F76B7" w:rsidRPr="00057504" w:rsidRDefault="008F76B7" w:rsidP="00DA1401">
      <w:r>
        <w:t>The rotation matrices for these are:</w:t>
      </w:r>
    </w:p>
    <w:p w14:paraId="6B21CEA1" w14:textId="77777777" w:rsidR="008F76B7" w:rsidRPr="00FD74DA" w:rsidRDefault="002A55B1" w:rsidP="00DA1401">
      <m:oMathPara>
        <m:oMath>
          <m:sPre>
            <m:sPrePr>
              <m:ctrlPr>
                <w:rPr>
                  <w:rFonts w:ascii="Cambria Math" w:hAnsi="Cambria Math"/>
                </w:rPr>
              </m:ctrlPr>
            </m:sPrePr>
            <m:sub>
              <m:r>
                <m:rPr>
                  <m:sty m:val="p"/>
                </m:rPr>
                <w:rPr>
                  <w:rFonts w:ascii="Cambria Math" w:hAnsi="Cambria Math"/>
                </w:rPr>
                <m:t>1</m:t>
              </m:r>
            </m:sub>
            <m:sup>
              <m:r>
                <m:rPr>
                  <m:sty m:val="p"/>
                </m:rPr>
                <w:rPr>
                  <w:rFonts w:ascii="Cambria Math" w:hAnsi="Cambria Math"/>
                </w:rPr>
                <m:t>0</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e>
                </m:mr>
              </m:m>
            </m:e>
          </m:d>
        </m:oMath>
      </m:oMathPara>
    </w:p>
    <w:p w14:paraId="0B00E05E" w14:textId="77777777" w:rsidR="008F76B7" w:rsidRPr="00D36D0E" w:rsidRDefault="002A55B1" w:rsidP="00DA1401">
      <m:oMathPara>
        <m:oMath>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1</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mr>
                <m:mr>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e>
                </m:mr>
              </m:m>
            </m:e>
          </m:d>
        </m:oMath>
      </m:oMathPara>
    </w:p>
    <w:p w14:paraId="3BAC1C96" w14:textId="77777777" w:rsidR="008F76B7" w:rsidRPr="00563E37" w:rsidRDefault="002A55B1" w:rsidP="00DA1401">
      <m:oMathPara>
        <m:oMath>
          <m:sPre>
            <m:sPrePr>
              <m:ctrlPr>
                <w:rPr>
                  <w:rFonts w:ascii="Cambria Math" w:hAnsi="Cambria Math"/>
                </w:rPr>
              </m:ctrlPr>
            </m:sPrePr>
            <m:sub>
              <m:r>
                <m:rPr>
                  <m:sty m:val="p"/>
                </m:rPr>
                <w:rPr>
                  <w:rFonts w:ascii="Cambria Math" w:hAnsi="Cambria Math"/>
                </w:rPr>
                <m:t>3</m:t>
              </m:r>
            </m:sub>
            <m:sup>
              <m:r>
                <m:rPr>
                  <m:sty m:val="p"/>
                </m:rPr>
                <w:rPr>
                  <w:rFonts w:ascii="Cambria Math" w:hAnsi="Cambria Math"/>
                </w:rPr>
                <m:t>2</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3</m:t>
                        </m:r>
                      </m:sub>
                    </m:sSub>
                  </m:e>
                </m:mr>
              </m:m>
            </m:e>
          </m:d>
        </m:oMath>
      </m:oMathPara>
    </w:p>
    <w:p w14:paraId="54D1874C" w14:textId="77777777" w:rsidR="008F76B7" w:rsidRPr="003569A4" w:rsidRDefault="002A55B1" w:rsidP="00DA1401">
      <m:oMathPara>
        <m:oMath>
          <m:sPre>
            <m:sPrePr>
              <m:ctrlPr>
                <w:rPr>
                  <w:rFonts w:ascii="Cambria Math" w:hAnsi="Cambria Math"/>
                </w:rPr>
              </m:ctrlPr>
            </m:sPrePr>
            <m:sub>
              <m:r>
                <m:rPr>
                  <m:sty m:val="p"/>
                </m:rPr>
                <w:rPr>
                  <w:rFonts w:ascii="Cambria Math" w:hAnsi="Cambria Math"/>
                </w:rPr>
                <m:t>4</m:t>
              </m:r>
            </m:sub>
            <m:sup>
              <m:r>
                <m:rPr>
                  <m:sty m:val="p"/>
                </m:rPr>
                <w:rPr>
                  <w:rFonts w:ascii="Cambria Math" w:hAnsi="Cambria Math"/>
                </w:rPr>
                <m:t>3</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4</m:t>
                        </m:r>
                      </m:sub>
                    </m:sSub>
                  </m:e>
                </m:mr>
              </m:m>
            </m:e>
          </m:d>
        </m:oMath>
      </m:oMathPara>
    </w:p>
    <w:p w14:paraId="05406287" w14:textId="77777777" w:rsidR="008F76B7" w:rsidRPr="00E23FA0" w:rsidRDefault="002A55B1" w:rsidP="00DA1401">
      <m:oMathPara>
        <m:oMath>
          <m:sPre>
            <m:sPrePr>
              <m:ctrlPr>
                <w:rPr>
                  <w:rFonts w:ascii="Cambria Math" w:hAnsi="Cambria Math"/>
                </w:rPr>
              </m:ctrlPr>
            </m:sPrePr>
            <m:sub>
              <m:r>
                <m:rPr>
                  <m:sty m:val="p"/>
                </m:rPr>
                <w:rPr>
                  <w:rFonts w:ascii="Cambria Math" w:hAnsi="Cambria Math"/>
                </w:rPr>
                <m:t>5</m:t>
              </m:r>
            </m:sub>
            <m:sup>
              <m:r>
                <m:rPr>
                  <m:sty m:val="p"/>
                </m:rPr>
                <w:rPr>
                  <w:rFonts w:ascii="Cambria Math" w:hAnsi="Cambria Math"/>
                </w:rPr>
                <m:t>4</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e>
                    <m:r>
                      <m:rPr>
                        <m:sty m:val="p"/>
                      </m:rPr>
                      <w:rPr>
                        <w:rFonts w:ascii="Cambria Math" w:hAnsi="Cambria Math"/>
                      </w:rPr>
                      <m:t>0</m:t>
                    </m:r>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5</m:t>
                        </m:r>
                      </m:sub>
                    </m:sSub>
                  </m:e>
                </m:mr>
              </m:m>
            </m:e>
          </m:d>
        </m:oMath>
      </m:oMathPara>
    </w:p>
    <w:p w14:paraId="12108872" w14:textId="77777777" w:rsidR="008F76B7" w:rsidRPr="00034EED" w:rsidRDefault="002A55B1" w:rsidP="00DA1401">
      <m:oMathPara>
        <m:oMath>
          <m:sPre>
            <m:sPrePr>
              <m:ctrlPr>
                <w:rPr>
                  <w:rFonts w:ascii="Cambria Math" w:hAnsi="Cambria Math"/>
                </w:rPr>
              </m:ctrlPr>
            </m:sPrePr>
            <m:sub>
              <m:r>
                <m:rPr>
                  <m:sty m:val="p"/>
                </m:rPr>
                <w:rPr>
                  <w:rFonts w:ascii="Cambria Math" w:hAnsi="Cambria Math"/>
                </w:rPr>
                <m:t>6</m:t>
              </m:r>
            </m:sub>
            <m:sup>
              <m:r>
                <m:rPr>
                  <m:sty m:val="p"/>
                </m:rPr>
                <w:rPr>
                  <w:rFonts w:ascii="Cambria Math" w:hAnsi="Cambria Math"/>
                </w:rPr>
                <m:t>5</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6</m:t>
                        </m:r>
                      </m:sub>
                    </m:sSub>
                  </m:e>
                </m:mr>
              </m:m>
            </m:e>
          </m:d>
        </m:oMath>
      </m:oMathPara>
    </w:p>
    <w:p w14:paraId="1F4F481F" w14:textId="77777777" w:rsidR="008F76B7" w:rsidRPr="0022781C" w:rsidRDefault="002A55B1" w:rsidP="00DA1401">
      <m:oMathPara>
        <m:oMath>
          <m:sPre>
            <m:sPrePr>
              <m:ctrlPr>
                <w:rPr>
                  <w:rFonts w:ascii="Cambria Math" w:hAnsi="Cambria Math"/>
                </w:rPr>
              </m:ctrlPr>
            </m:sPrePr>
            <m:sub>
              <m:r>
                <m:rPr>
                  <m:sty m:val="p"/>
                </m:rPr>
                <w:rPr>
                  <w:rFonts w:ascii="Cambria Math" w:hAnsi="Cambria Math"/>
                </w:rPr>
                <m:t>7</m:t>
              </m:r>
            </m:sub>
            <m:sup>
              <m:r>
                <m:rPr>
                  <m:sty m:val="p"/>
                </m:rPr>
                <w:rPr>
                  <w:rFonts w:ascii="Cambria Math" w:hAnsi="Cambria Math"/>
                </w:rPr>
                <m:t>6</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7</m:t>
                        </m:r>
                      </m:sub>
                    </m:sSub>
                  </m:e>
                </m:mr>
              </m:m>
            </m:e>
          </m:d>
        </m:oMath>
      </m:oMathPara>
    </w:p>
    <w:p w14:paraId="44241372" w14:textId="051AA7E3" w:rsidR="001B5676" w:rsidRPr="00AE2526" w:rsidRDefault="002A55B1" w:rsidP="00DA1401">
      <m:oMathPara>
        <m:oMath>
          <m:sPre>
            <m:sPrePr>
              <m:ctrlPr>
                <w:rPr>
                  <w:rFonts w:ascii="Cambria Math" w:hAnsi="Cambria Math"/>
                </w:rPr>
              </m:ctrlPr>
            </m:sPrePr>
            <m:sub>
              <m:r>
                <m:rPr>
                  <m:sty m:val="p"/>
                </m:rPr>
                <w:rPr>
                  <w:rFonts w:ascii="Cambria Math" w:hAnsi="Cambria Math"/>
                </w:rPr>
                <m:t>8</m:t>
              </m:r>
            </m:sub>
            <m:sup>
              <m:r>
                <m:rPr>
                  <m:sty m:val="p"/>
                </m:rPr>
                <w:rPr>
                  <w:rFonts w:ascii="Cambria Math" w:hAnsi="Cambria Math"/>
                </w:rPr>
                <m:t>7</m:t>
              </m:r>
            </m:sup>
            <m:e>
              <m:r>
                <w:rPr>
                  <w:rFonts w:ascii="Cambria Math" w:hAnsi="Cambria Math"/>
                </w:rPr>
                <m:t>R</m:t>
              </m:r>
            </m:e>
          </m:sPre>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e>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mr>
                <m:mr>
                  <m:e>
                    <m:r>
                      <m:rPr>
                        <m:sty m:val="p"/>
                      </m:rPr>
                      <w:rPr>
                        <w:rFonts w:ascii="Cambria Math" w:hAnsi="Cambria Math"/>
                      </w:rPr>
                      <m:t>0</m:t>
                    </m:r>
                  </m:e>
                  <m:e>
                    <m:r>
                      <m:rPr>
                        <m:sty m:val="p"/>
                      </m:rPr>
                      <w:rPr>
                        <w:rFonts w:ascii="Cambria Math" w:hAnsi="Cambria Math"/>
                      </w:rPr>
                      <m:t>-</m:t>
                    </m:r>
                    <m:r>
                      <w:rPr>
                        <w:rFonts w:ascii="Cambria Math" w:hAnsi="Cambria Math"/>
                      </w:rPr>
                      <m:t>sin</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e>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8</m:t>
                        </m:r>
                      </m:sub>
                    </m:sSub>
                  </m:e>
                </m:mr>
              </m:m>
            </m:e>
          </m:d>
        </m:oMath>
      </m:oMathPara>
    </w:p>
    <w:p w14:paraId="597A7DFE" w14:textId="6395898D" w:rsidR="008F76B7" w:rsidRPr="00984C46" w:rsidRDefault="008F76B7" w:rsidP="00DA1401">
      <w:pPr>
        <w:pStyle w:val="Heading2"/>
      </w:pPr>
      <w:bookmarkStart w:id="52" w:name="_Toc85553693"/>
      <w:r>
        <w:t>Angles</w:t>
      </w:r>
      <w:bookmarkEnd w:id="52"/>
    </w:p>
    <w:p w14:paraId="4B406EE9" w14:textId="1D777DFB" w:rsidR="008F76B7" w:rsidRPr="00984C46" w:rsidRDefault="008F76B7" w:rsidP="00DA1401">
      <w:pPr>
        <w:pStyle w:val="Heading3"/>
      </w:pPr>
      <w:bookmarkStart w:id="53" w:name="_Toc85553694"/>
      <w:r>
        <w:t>Case I</w:t>
      </w:r>
      <w:bookmarkEnd w:id="53"/>
      <w:r w:rsidR="005E2507">
        <w:t xml:space="preserve"> </w:t>
      </w:r>
      <w:r w:rsidR="00580CF9">
        <w:t>–</w:t>
      </w:r>
      <w:r w:rsidR="005E2507">
        <w:t xml:space="preserve"> </w:t>
      </w:r>
      <w:r w:rsidR="00580CF9">
        <w:t>Free standing</w:t>
      </w:r>
    </w:p>
    <w:p w14:paraId="01EBC13B" w14:textId="77777777" w:rsidR="008F76B7" w:rsidRDefault="008F76B7" w:rsidP="00DA1401">
      <w:r>
        <w:t>The angles within the initial state will all be taken as 0</w:t>
      </w:r>
      <w:r w:rsidRPr="00856E87">
        <w:t>°</w:t>
      </w:r>
      <w:r>
        <w:t xml:space="preserve"> as this is the neutral position or baseline.</w:t>
      </w:r>
    </w:p>
    <w:p w14:paraId="4C60AD14" w14:textId="32DBC11B" w:rsidR="008F76B7" w:rsidRDefault="008F76B7" w:rsidP="005E2507">
      <w:pPr>
        <w:jc w:val="center"/>
      </w:pPr>
      <w:r>
        <w:rPr>
          <w:noProof/>
        </w:rPr>
        <w:drawing>
          <wp:inline distT="0" distB="0" distL="0" distR="0" wp14:anchorId="20ECB299" wp14:editId="662ABE2B">
            <wp:extent cx="1916261" cy="3350895"/>
            <wp:effectExtent l="0" t="0" r="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pic:nvPicPr>
                  <pic:blipFill>
                    <a:blip r:embed="rId26"/>
                    <a:stretch>
                      <a:fillRect/>
                    </a:stretch>
                  </pic:blipFill>
                  <pic:spPr>
                    <a:xfrm>
                      <a:off x="0" y="0"/>
                      <a:ext cx="1916261" cy="3350895"/>
                    </a:xfrm>
                    <a:prstGeom prst="rect">
                      <a:avLst/>
                    </a:prstGeom>
                  </pic:spPr>
                </pic:pic>
              </a:graphicData>
            </a:graphic>
          </wp:inline>
        </w:drawing>
      </w:r>
    </w:p>
    <w:p w14:paraId="338BFFE0" w14:textId="25AC467F" w:rsidR="006F1938" w:rsidRDefault="006F1938" w:rsidP="005E2507">
      <w:pPr>
        <w:jc w:val="center"/>
      </w:pPr>
      <w:r>
        <w:t xml:space="preserve">Figure </w:t>
      </w:r>
      <w:r w:rsidR="00C17615">
        <w:t>10</w:t>
      </w:r>
      <w:r>
        <w:t>: Exoskeleton in case 1</w:t>
      </w:r>
    </w:p>
    <w:p w14:paraId="33DCBE65" w14:textId="35AB28D8" w:rsidR="008F76B7" w:rsidRPr="00984C46" w:rsidRDefault="008F76B7" w:rsidP="00DA1401">
      <w:pPr>
        <w:pStyle w:val="Heading3"/>
      </w:pPr>
      <w:bookmarkStart w:id="54" w:name="_Toc85553695"/>
      <w:r>
        <w:t>Case II</w:t>
      </w:r>
      <w:bookmarkEnd w:id="54"/>
      <w:r w:rsidR="00923F8D">
        <w:t xml:space="preserve"> – Heel Strike</w:t>
      </w:r>
    </w:p>
    <w:p w14:paraId="36810946" w14:textId="77777777" w:rsidR="008F76B7" w:rsidRPr="00E0277D" w:rsidRDefault="008F76B7" w:rsidP="00DA1401">
      <w:r>
        <w:t>The angles are taken from general gait cycle within the literature review. Specifically, first leg is in the standing heel strike phase, while the second leg is in the swinging toe off phase. When this occurs, there is a force within the heel transferred to the whole exoskeleton. This would be expected to cause a reaction force within the crutches and the other leg. For the analysis the force is wholly contained within the crutches, represented as a force from the pilot approximately 140 mm up from the hip modules (where the pilot is strapped) on the backplate. This will result in a conservative estimate of the force in the other leg as the upwards force will cause the force to decrease.</w:t>
      </w:r>
    </w:p>
    <w:p w14:paraId="49BB33DE" w14:textId="1854E448" w:rsidR="008F76B7" w:rsidRDefault="008F76B7" w:rsidP="00CF2FD5">
      <w:pPr>
        <w:jc w:val="center"/>
      </w:pPr>
      <w:r>
        <w:rPr>
          <w:noProof/>
        </w:rPr>
        <w:lastRenderedPageBreak/>
        <w:drawing>
          <wp:inline distT="0" distB="0" distL="0" distR="0" wp14:anchorId="2A89B4B5" wp14:editId="3A478E4C">
            <wp:extent cx="1898142" cy="3340100"/>
            <wp:effectExtent l="0" t="0" r="6985" b="0"/>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pic:nvPicPr>
                  <pic:blipFill>
                    <a:blip r:embed="rId27"/>
                    <a:stretch>
                      <a:fillRect/>
                    </a:stretch>
                  </pic:blipFill>
                  <pic:spPr>
                    <a:xfrm>
                      <a:off x="0" y="0"/>
                      <a:ext cx="1898142" cy="3340100"/>
                    </a:xfrm>
                    <a:prstGeom prst="rect">
                      <a:avLst/>
                    </a:prstGeom>
                  </pic:spPr>
                </pic:pic>
              </a:graphicData>
            </a:graphic>
          </wp:inline>
        </w:drawing>
      </w:r>
    </w:p>
    <w:p w14:paraId="0BC669EA" w14:textId="3A50D541" w:rsidR="00F70D55" w:rsidRPr="00D23E11" w:rsidRDefault="00F70D55" w:rsidP="00CF2FD5">
      <w:pPr>
        <w:jc w:val="center"/>
      </w:pPr>
      <w:r>
        <w:t xml:space="preserve">Figure </w:t>
      </w:r>
      <w:r w:rsidR="00C17615">
        <w:t>11</w:t>
      </w:r>
      <w:r>
        <w:t>: Exoskeleton in case 2</w:t>
      </w:r>
    </w:p>
    <w:p w14:paraId="2DC1B72C" w14:textId="1096495F" w:rsidR="008F76B7" w:rsidRPr="00984C46" w:rsidRDefault="008F76B7" w:rsidP="00DA1401">
      <w:pPr>
        <w:pStyle w:val="Heading3"/>
      </w:pPr>
      <w:bookmarkStart w:id="55" w:name="_Toc85553696"/>
      <w:r>
        <w:t>Case III</w:t>
      </w:r>
      <w:bookmarkEnd w:id="55"/>
      <w:r w:rsidR="00CF2FD5">
        <w:t xml:space="preserve"> – Mid-step</w:t>
      </w:r>
    </w:p>
    <w:p w14:paraId="7B9CDF8F" w14:textId="77777777" w:rsidR="008F76B7" w:rsidRPr="006C78B0" w:rsidRDefault="008F76B7" w:rsidP="00DA1401">
      <w:r>
        <w:t>The angles are taken from general gait cycle within the literature review. Specifically, first leg is in the standing mid stand phase, while the second leg is in the swinging mid swing phase. For the analysis the force is wholly contained within the crutches, represented as a force from the pilot approximately 140 mm up from the hip modules (where the pilot is strapped) on the backplate.</w:t>
      </w:r>
    </w:p>
    <w:p w14:paraId="16413F20" w14:textId="6BDBDED3" w:rsidR="00780D7A" w:rsidRDefault="008F76B7" w:rsidP="00780D7A">
      <w:pPr>
        <w:jc w:val="center"/>
      </w:pPr>
      <w:r>
        <w:rPr>
          <w:noProof/>
        </w:rPr>
        <w:drawing>
          <wp:inline distT="0" distB="0" distL="0" distR="0" wp14:anchorId="3F1DD5E1" wp14:editId="76A2F92B">
            <wp:extent cx="1551785" cy="3467100"/>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pic:nvPicPr>
                  <pic:blipFill>
                    <a:blip r:embed="rId28"/>
                    <a:stretch>
                      <a:fillRect/>
                    </a:stretch>
                  </pic:blipFill>
                  <pic:spPr>
                    <a:xfrm>
                      <a:off x="0" y="0"/>
                      <a:ext cx="1553756" cy="3471503"/>
                    </a:xfrm>
                    <a:prstGeom prst="rect">
                      <a:avLst/>
                    </a:prstGeom>
                  </pic:spPr>
                </pic:pic>
              </a:graphicData>
            </a:graphic>
          </wp:inline>
        </w:drawing>
      </w:r>
    </w:p>
    <w:p w14:paraId="73216004" w14:textId="6D00472D" w:rsidR="007010A9" w:rsidRDefault="007010A9" w:rsidP="00780D7A">
      <w:pPr>
        <w:jc w:val="center"/>
      </w:pPr>
      <w:r>
        <w:t xml:space="preserve">Figure </w:t>
      </w:r>
      <w:r w:rsidR="00C17615">
        <w:t>12</w:t>
      </w:r>
      <w:r>
        <w:t>: Exoskeleton in case 3</w:t>
      </w:r>
    </w:p>
    <w:p w14:paraId="3EB7735F" w14:textId="221ED5BD" w:rsidR="00780D7A" w:rsidRDefault="00780D7A" w:rsidP="00780D7A">
      <w:pPr>
        <w:pStyle w:val="Heading3"/>
      </w:pPr>
      <w:r>
        <w:lastRenderedPageBreak/>
        <w:t xml:space="preserve">Angle </w:t>
      </w:r>
      <w:r w:rsidR="00CE63B7">
        <w:t xml:space="preserve">Numerical </w:t>
      </w:r>
      <w:r>
        <w:t>Summary</w:t>
      </w:r>
    </w:p>
    <w:tbl>
      <w:tblPr>
        <w:tblStyle w:val="TableGrid"/>
        <w:tblW w:w="0" w:type="auto"/>
        <w:tblLook w:val="04A0" w:firstRow="1" w:lastRow="0" w:firstColumn="1" w:lastColumn="0" w:noHBand="0" w:noVBand="1"/>
      </w:tblPr>
      <w:tblGrid>
        <w:gridCol w:w="2254"/>
        <w:gridCol w:w="2254"/>
        <w:gridCol w:w="2254"/>
        <w:gridCol w:w="2254"/>
      </w:tblGrid>
      <w:tr w:rsidR="00CE63B7" w14:paraId="30F84150" w14:textId="77777777" w:rsidTr="00CE63B7">
        <w:tc>
          <w:tcPr>
            <w:tcW w:w="2254" w:type="dxa"/>
          </w:tcPr>
          <w:p w14:paraId="3048BC90" w14:textId="77777777" w:rsidR="00CE63B7" w:rsidRDefault="00CE63B7" w:rsidP="00780D7A"/>
        </w:tc>
        <w:tc>
          <w:tcPr>
            <w:tcW w:w="2254" w:type="dxa"/>
          </w:tcPr>
          <w:p w14:paraId="7176A685" w14:textId="5CA4A6A2" w:rsidR="00CE63B7" w:rsidRDefault="00C21B2E" w:rsidP="00780D7A">
            <w:r>
              <w:t>Case I</w:t>
            </w:r>
          </w:p>
        </w:tc>
        <w:tc>
          <w:tcPr>
            <w:tcW w:w="2254" w:type="dxa"/>
          </w:tcPr>
          <w:p w14:paraId="6FDF1DB8" w14:textId="56B8249D" w:rsidR="00CE63B7" w:rsidRDefault="00C21B2E" w:rsidP="00780D7A">
            <w:r>
              <w:t>Case II</w:t>
            </w:r>
          </w:p>
        </w:tc>
        <w:tc>
          <w:tcPr>
            <w:tcW w:w="2254" w:type="dxa"/>
          </w:tcPr>
          <w:p w14:paraId="5D842124" w14:textId="4D5C9F98" w:rsidR="00CE63B7" w:rsidRDefault="00C21B2E" w:rsidP="00780D7A">
            <w:r>
              <w:t>Case III</w:t>
            </w:r>
          </w:p>
        </w:tc>
      </w:tr>
      <w:tr w:rsidR="00CE63B7" w14:paraId="40A8D2D4" w14:textId="77777777" w:rsidTr="00CE63B7">
        <w:tc>
          <w:tcPr>
            <w:tcW w:w="2254" w:type="dxa"/>
          </w:tcPr>
          <w:p w14:paraId="3EEE6EBB" w14:textId="2C523642" w:rsidR="00CE63B7" w:rsidRDefault="002A55B1"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oMath>
            </m:oMathPara>
          </w:p>
        </w:tc>
        <w:tc>
          <w:tcPr>
            <w:tcW w:w="2254" w:type="dxa"/>
          </w:tcPr>
          <w:p w14:paraId="5C1ADF83" w14:textId="2364EDF3" w:rsidR="00CE63B7" w:rsidRDefault="00AE2526" w:rsidP="00780D7A">
            <m:oMathPara>
              <m:oMath>
                <m:r>
                  <m:rPr>
                    <m:sty m:val="p"/>
                  </m:rPr>
                  <w:rPr>
                    <w:rFonts w:ascii="Cambria Math" w:hAnsi="Cambria Math"/>
                  </w:rPr>
                  <m:t>0°</m:t>
                </m:r>
              </m:oMath>
            </m:oMathPara>
          </w:p>
        </w:tc>
        <w:tc>
          <w:tcPr>
            <w:tcW w:w="2254" w:type="dxa"/>
          </w:tcPr>
          <w:p w14:paraId="0DFD8DCB" w14:textId="0271DB18" w:rsidR="00CE63B7" w:rsidRDefault="00AE2526" w:rsidP="00780D7A">
            <m:oMathPara>
              <m:oMath>
                <m:r>
                  <m:rPr>
                    <m:sty m:val="p"/>
                  </m:rPr>
                  <w:rPr>
                    <w:rFonts w:ascii="Cambria Math" w:hAnsi="Cambria Math"/>
                  </w:rPr>
                  <m:t>0°</m:t>
                </m:r>
              </m:oMath>
            </m:oMathPara>
          </w:p>
        </w:tc>
        <w:tc>
          <w:tcPr>
            <w:tcW w:w="2254" w:type="dxa"/>
          </w:tcPr>
          <w:p w14:paraId="5335591F" w14:textId="1432CA58" w:rsidR="00CE63B7" w:rsidRDefault="00AE2526" w:rsidP="00780D7A">
            <m:oMathPara>
              <m:oMath>
                <m:r>
                  <m:rPr>
                    <m:sty m:val="p"/>
                  </m:rPr>
                  <w:rPr>
                    <w:rFonts w:ascii="Cambria Math" w:hAnsi="Cambria Math"/>
                  </w:rPr>
                  <m:t>10°</m:t>
                </m:r>
              </m:oMath>
            </m:oMathPara>
          </w:p>
        </w:tc>
      </w:tr>
      <w:tr w:rsidR="00CE63B7" w14:paraId="2A4CF7AB" w14:textId="77777777" w:rsidTr="00CE63B7">
        <w:tc>
          <w:tcPr>
            <w:tcW w:w="2254" w:type="dxa"/>
          </w:tcPr>
          <w:p w14:paraId="27ACDD51" w14:textId="44E2189E" w:rsidR="00CE63B7" w:rsidRDefault="002A55B1"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oMath>
            </m:oMathPara>
          </w:p>
        </w:tc>
        <w:tc>
          <w:tcPr>
            <w:tcW w:w="2254" w:type="dxa"/>
          </w:tcPr>
          <w:p w14:paraId="2DB33F26" w14:textId="72093D6B" w:rsidR="00CE63B7" w:rsidRDefault="00AE2526" w:rsidP="00780D7A">
            <m:oMathPara>
              <m:oMath>
                <m:r>
                  <m:rPr>
                    <m:sty m:val="p"/>
                  </m:rPr>
                  <w:rPr>
                    <w:rFonts w:ascii="Cambria Math" w:hAnsi="Cambria Math"/>
                  </w:rPr>
                  <m:t>0°</m:t>
                </m:r>
              </m:oMath>
            </m:oMathPara>
          </w:p>
        </w:tc>
        <w:tc>
          <w:tcPr>
            <w:tcW w:w="2254" w:type="dxa"/>
          </w:tcPr>
          <w:p w14:paraId="508A5CA9" w14:textId="64EEC769" w:rsidR="00CE63B7" w:rsidRDefault="00AE2526" w:rsidP="00780D7A">
            <m:oMathPara>
              <m:oMath>
                <m:r>
                  <m:rPr>
                    <m:sty m:val="p"/>
                  </m:rPr>
                  <w:rPr>
                    <w:rFonts w:ascii="Cambria Math" w:hAnsi="Cambria Math"/>
                  </w:rPr>
                  <m:t>0°</m:t>
                </m:r>
              </m:oMath>
            </m:oMathPara>
          </w:p>
        </w:tc>
        <w:tc>
          <w:tcPr>
            <w:tcW w:w="2254" w:type="dxa"/>
          </w:tcPr>
          <w:p w14:paraId="6711A0A6" w14:textId="3D2D08A2" w:rsidR="00CE63B7" w:rsidRDefault="00AE2526" w:rsidP="00780D7A">
            <m:oMathPara>
              <m:oMath>
                <m:r>
                  <m:rPr>
                    <m:sty m:val="p"/>
                  </m:rPr>
                  <w:rPr>
                    <w:rFonts w:ascii="Cambria Math" w:hAnsi="Cambria Math"/>
                  </w:rPr>
                  <m:t>5°</m:t>
                </m:r>
              </m:oMath>
            </m:oMathPara>
          </w:p>
        </w:tc>
      </w:tr>
      <w:tr w:rsidR="00CE63B7" w14:paraId="0E43CE24" w14:textId="77777777" w:rsidTr="00CE63B7">
        <w:tc>
          <w:tcPr>
            <w:tcW w:w="2254" w:type="dxa"/>
          </w:tcPr>
          <w:p w14:paraId="65C61C28" w14:textId="39D61D4E" w:rsidR="00CE63B7" w:rsidRDefault="002A55B1"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3</m:t>
                    </m:r>
                  </m:sub>
                </m:sSub>
              </m:oMath>
            </m:oMathPara>
          </w:p>
        </w:tc>
        <w:tc>
          <w:tcPr>
            <w:tcW w:w="2254" w:type="dxa"/>
          </w:tcPr>
          <w:p w14:paraId="7C331DD8" w14:textId="67863046" w:rsidR="00CE63B7" w:rsidRDefault="00AE2526" w:rsidP="00780D7A">
            <m:oMathPara>
              <m:oMath>
                <m:r>
                  <m:rPr>
                    <m:sty m:val="p"/>
                  </m:rPr>
                  <w:rPr>
                    <w:rFonts w:ascii="Cambria Math" w:hAnsi="Cambria Math"/>
                  </w:rPr>
                  <m:t>0°</m:t>
                </m:r>
              </m:oMath>
            </m:oMathPara>
          </w:p>
        </w:tc>
        <w:tc>
          <w:tcPr>
            <w:tcW w:w="2254" w:type="dxa"/>
          </w:tcPr>
          <w:p w14:paraId="500CD636" w14:textId="791AA5B3" w:rsidR="00CE63B7" w:rsidRDefault="00AE2526" w:rsidP="00780D7A">
            <m:oMathPara>
              <m:oMath>
                <m:r>
                  <m:rPr>
                    <m:sty m:val="p"/>
                  </m:rPr>
                  <w:rPr>
                    <w:rFonts w:ascii="Cambria Math" w:hAnsi="Cambria Math"/>
                  </w:rPr>
                  <m:t>20°</m:t>
                </m:r>
              </m:oMath>
            </m:oMathPara>
          </w:p>
        </w:tc>
        <w:tc>
          <w:tcPr>
            <w:tcW w:w="2254" w:type="dxa"/>
          </w:tcPr>
          <w:p w14:paraId="1782C171" w14:textId="3080C93E" w:rsidR="00CE63B7" w:rsidRDefault="00AE2526" w:rsidP="00780D7A">
            <m:oMathPara>
              <m:oMath>
                <m:r>
                  <m:rPr>
                    <m:sty m:val="p"/>
                  </m:rPr>
                  <w:rPr>
                    <w:rFonts w:ascii="Cambria Math" w:hAnsi="Cambria Math"/>
                  </w:rPr>
                  <m:t>0°</m:t>
                </m:r>
              </m:oMath>
            </m:oMathPara>
          </w:p>
        </w:tc>
      </w:tr>
      <w:tr w:rsidR="00CE63B7" w14:paraId="6D625FBD" w14:textId="77777777" w:rsidTr="00CE63B7">
        <w:tc>
          <w:tcPr>
            <w:tcW w:w="2254" w:type="dxa"/>
          </w:tcPr>
          <w:p w14:paraId="5A47F67F" w14:textId="295CFE8F" w:rsidR="00CE63B7" w:rsidRDefault="002A55B1"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4</m:t>
                    </m:r>
                  </m:sub>
                </m:sSub>
              </m:oMath>
            </m:oMathPara>
          </w:p>
        </w:tc>
        <w:tc>
          <w:tcPr>
            <w:tcW w:w="2254" w:type="dxa"/>
          </w:tcPr>
          <w:p w14:paraId="15C8418D" w14:textId="21F6D7C1" w:rsidR="00CE63B7" w:rsidRDefault="00AE2526" w:rsidP="00780D7A">
            <m:oMathPara>
              <m:oMath>
                <m:r>
                  <m:rPr>
                    <m:sty m:val="p"/>
                  </m:rPr>
                  <w:rPr>
                    <w:rFonts w:ascii="Cambria Math" w:hAnsi="Cambria Math"/>
                  </w:rPr>
                  <m:t>0°</m:t>
                </m:r>
              </m:oMath>
            </m:oMathPara>
          </w:p>
        </w:tc>
        <w:tc>
          <w:tcPr>
            <w:tcW w:w="2254" w:type="dxa"/>
          </w:tcPr>
          <w:p w14:paraId="3E8788C7" w14:textId="376500FB" w:rsidR="00CE63B7" w:rsidRDefault="00AE2526" w:rsidP="00780D7A">
            <m:oMathPara>
              <m:oMath>
                <m:r>
                  <m:rPr>
                    <m:sty m:val="p"/>
                  </m:rPr>
                  <w:rPr>
                    <w:rFonts w:ascii="Cambria Math" w:hAnsi="Cambria Math"/>
                  </w:rPr>
                  <m:t>0°</m:t>
                </m:r>
              </m:oMath>
            </m:oMathPara>
          </w:p>
        </w:tc>
        <w:tc>
          <w:tcPr>
            <w:tcW w:w="2254" w:type="dxa"/>
          </w:tcPr>
          <w:p w14:paraId="709709DD" w14:textId="57B52DA2" w:rsidR="00CE63B7" w:rsidRDefault="00AE2526" w:rsidP="00780D7A">
            <m:oMathPara>
              <m:oMath>
                <m:r>
                  <m:rPr>
                    <m:sty m:val="p"/>
                  </m:rPr>
                  <w:rPr>
                    <w:rFonts w:ascii="Cambria Math" w:hAnsi="Cambria Math"/>
                  </w:rPr>
                  <m:t>0°</m:t>
                </m:r>
              </m:oMath>
            </m:oMathPara>
          </w:p>
        </w:tc>
      </w:tr>
      <w:tr w:rsidR="00CE63B7" w14:paraId="12B53BD1" w14:textId="77777777" w:rsidTr="00CE63B7">
        <w:tc>
          <w:tcPr>
            <w:tcW w:w="2254" w:type="dxa"/>
          </w:tcPr>
          <w:p w14:paraId="71FFCA9F" w14:textId="073F360B" w:rsidR="00CE63B7" w:rsidRDefault="002A55B1"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5</m:t>
                    </m:r>
                  </m:sub>
                </m:sSub>
              </m:oMath>
            </m:oMathPara>
          </w:p>
        </w:tc>
        <w:tc>
          <w:tcPr>
            <w:tcW w:w="2254" w:type="dxa"/>
          </w:tcPr>
          <w:p w14:paraId="7D0D246D" w14:textId="15BFD74A" w:rsidR="00CE63B7" w:rsidRDefault="00AE2526" w:rsidP="00780D7A">
            <m:oMathPara>
              <m:oMath>
                <m:r>
                  <m:rPr>
                    <m:sty m:val="p"/>
                  </m:rPr>
                  <w:rPr>
                    <w:rFonts w:ascii="Cambria Math" w:hAnsi="Cambria Math"/>
                  </w:rPr>
                  <m:t>0°</m:t>
                </m:r>
              </m:oMath>
            </m:oMathPara>
          </w:p>
        </w:tc>
        <w:tc>
          <w:tcPr>
            <w:tcW w:w="2254" w:type="dxa"/>
          </w:tcPr>
          <w:p w14:paraId="7C3B74BC" w14:textId="38E37500" w:rsidR="00CE63B7" w:rsidRDefault="00AE2526" w:rsidP="00780D7A">
            <m:oMathPara>
              <m:oMath>
                <m:r>
                  <m:rPr>
                    <m:sty m:val="p"/>
                  </m:rPr>
                  <w:rPr>
                    <w:rFonts w:ascii="Cambria Math" w:hAnsi="Cambria Math"/>
                  </w:rPr>
                  <m:t>0°</m:t>
                </m:r>
              </m:oMath>
            </m:oMathPara>
          </w:p>
        </w:tc>
        <w:tc>
          <w:tcPr>
            <w:tcW w:w="2254" w:type="dxa"/>
          </w:tcPr>
          <w:p w14:paraId="0FFA5C57" w14:textId="5CA47F16" w:rsidR="00CE63B7" w:rsidRDefault="00AE2526" w:rsidP="00780D7A">
            <m:oMathPara>
              <m:oMath>
                <m:r>
                  <m:rPr>
                    <m:sty m:val="p"/>
                  </m:rPr>
                  <w:rPr>
                    <w:rFonts w:ascii="Cambria Math" w:hAnsi="Cambria Math"/>
                  </w:rPr>
                  <m:t>0°</m:t>
                </m:r>
              </m:oMath>
            </m:oMathPara>
          </w:p>
        </w:tc>
      </w:tr>
      <w:tr w:rsidR="00CE63B7" w14:paraId="2E61C00F" w14:textId="77777777" w:rsidTr="00CE63B7">
        <w:tc>
          <w:tcPr>
            <w:tcW w:w="2254" w:type="dxa"/>
          </w:tcPr>
          <w:p w14:paraId="4DC47BF8" w14:textId="2F4D3AF5" w:rsidR="00CE63B7" w:rsidRDefault="002A55B1"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6</m:t>
                    </m:r>
                  </m:sub>
                </m:sSub>
              </m:oMath>
            </m:oMathPara>
          </w:p>
        </w:tc>
        <w:tc>
          <w:tcPr>
            <w:tcW w:w="2254" w:type="dxa"/>
          </w:tcPr>
          <w:p w14:paraId="05D4B808" w14:textId="7BB2F2FE" w:rsidR="00CE63B7" w:rsidRDefault="00AE2526" w:rsidP="00780D7A">
            <m:oMathPara>
              <m:oMath>
                <m:r>
                  <m:rPr>
                    <m:sty m:val="p"/>
                  </m:rPr>
                  <w:rPr>
                    <w:rFonts w:ascii="Cambria Math" w:hAnsi="Cambria Math"/>
                  </w:rPr>
                  <m:t>0°</m:t>
                </m:r>
              </m:oMath>
            </m:oMathPara>
          </w:p>
        </w:tc>
        <w:tc>
          <w:tcPr>
            <w:tcW w:w="2254" w:type="dxa"/>
          </w:tcPr>
          <w:p w14:paraId="4CA4C3B4" w14:textId="78AD620D" w:rsidR="00CE63B7" w:rsidRDefault="00AE2526" w:rsidP="00780D7A">
            <m:oMathPara>
              <m:oMath>
                <m:r>
                  <m:rPr>
                    <m:sty m:val="p"/>
                  </m:rPr>
                  <w:rPr>
                    <w:rFonts w:ascii="Cambria Math" w:hAnsi="Cambria Math"/>
                  </w:rPr>
                  <m:t>-20°</m:t>
                </m:r>
              </m:oMath>
            </m:oMathPara>
          </w:p>
        </w:tc>
        <w:tc>
          <w:tcPr>
            <w:tcW w:w="2254" w:type="dxa"/>
          </w:tcPr>
          <w:p w14:paraId="67F49E17" w14:textId="64852914" w:rsidR="00CE63B7" w:rsidRDefault="00AE2526" w:rsidP="00780D7A">
            <m:oMathPara>
              <m:oMath>
                <m:r>
                  <m:rPr>
                    <m:sty m:val="p"/>
                  </m:rPr>
                  <w:rPr>
                    <w:rFonts w:ascii="Cambria Math" w:hAnsi="Cambria Math"/>
                  </w:rPr>
                  <m:t>20°</m:t>
                </m:r>
              </m:oMath>
            </m:oMathPara>
          </w:p>
        </w:tc>
      </w:tr>
      <w:tr w:rsidR="00CE63B7" w14:paraId="0B1CB2A4" w14:textId="77777777" w:rsidTr="00CE63B7">
        <w:tc>
          <w:tcPr>
            <w:tcW w:w="2254" w:type="dxa"/>
          </w:tcPr>
          <w:p w14:paraId="7711C1E8" w14:textId="5D841D54" w:rsidR="00CE63B7" w:rsidRDefault="002A55B1"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7</m:t>
                    </m:r>
                  </m:sub>
                </m:sSub>
              </m:oMath>
            </m:oMathPara>
          </w:p>
        </w:tc>
        <w:tc>
          <w:tcPr>
            <w:tcW w:w="2254" w:type="dxa"/>
          </w:tcPr>
          <w:p w14:paraId="7F48E5E7" w14:textId="1B20F48F" w:rsidR="00CE63B7" w:rsidRDefault="00AE2526" w:rsidP="00780D7A">
            <m:oMathPara>
              <m:oMath>
                <m:r>
                  <m:rPr>
                    <m:sty m:val="p"/>
                  </m:rPr>
                  <w:rPr>
                    <w:rFonts w:ascii="Cambria Math" w:hAnsi="Cambria Math"/>
                  </w:rPr>
                  <m:t>0°</m:t>
                </m:r>
              </m:oMath>
            </m:oMathPara>
          </w:p>
        </w:tc>
        <w:tc>
          <w:tcPr>
            <w:tcW w:w="2254" w:type="dxa"/>
          </w:tcPr>
          <w:p w14:paraId="2AA8BC3D" w14:textId="090C5659" w:rsidR="00CE63B7" w:rsidRDefault="00AE2526" w:rsidP="00780D7A">
            <m:oMathPara>
              <m:oMath>
                <m:r>
                  <m:rPr>
                    <m:sty m:val="p"/>
                  </m:rPr>
                  <w:rPr>
                    <w:rFonts w:ascii="Cambria Math" w:hAnsi="Cambria Math"/>
                  </w:rPr>
                  <m:t>0°</m:t>
                </m:r>
              </m:oMath>
            </m:oMathPara>
          </w:p>
        </w:tc>
        <w:tc>
          <w:tcPr>
            <w:tcW w:w="2254" w:type="dxa"/>
          </w:tcPr>
          <w:p w14:paraId="264A4A9A" w14:textId="26B70EA7" w:rsidR="00CE63B7" w:rsidRDefault="00AE2526" w:rsidP="00780D7A">
            <m:oMathPara>
              <m:oMath>
                <m:r>
                  <m:rPr>
                    <m:sty m:val="p"/>
                  </m:rPr>
                  <w:rPr>
                    <w:rFonts w:ascii="Cambria Math" w:hAnsi="Cambria Math"/>
                  </w:rPr>
                  <m:t>30°</m:t>
                </m:r>
              </m:oMath>
            </m:oMathPara>
          </w:p>
        </w:tc>
      </w:tr>
      <w:tr w:rsidR="00CE63B7" w14:paraId="4240BD17" w14:textId="77777777" w:rsidTr="00CE63B7">
        <w:tc>
          <w:tcPr>
            <w:tcW w:w="2254" w:type="dxa"/>
          </w:tcPr>
          <w:p w14:paraId="0FDA437C" w14:textId="1813883E" w:rsidR="00CE63B7" w:rsidRDefault="002A55B1" w:rsidP="00780D7A">
            <m:oMathPara>
              <m:oMath>
                <m:sSub>
                  <m:sSubPr>
                    <m:ctrlPr>
                      <w:rPr>
                        <w:rFonts w:ascii="Cambria Math" w:hAnsi="Cambria Math"/>
                      </w:rPr>
                    </m:ctrlPr>
                  </m:sSubPr>
                  <m:e>
                    <m:r>
                      <w:rPr>
                        <w:rFonts w:ascii="Cambria Math" w:hAnsi="Cambria Math"/>
                      </w:rPr>
                      <m:t>θ</m:t>
                    </m:r>
                  </m:e>
                  <m:sub>
                    <m:r>
                      <m:rPr>
                        <m:sty m:val="p"/>
                      </m:rPr>
                      <w:rPr>
                        <w:rFonts w:ascii="Cambria Math" w:hAnsi="Cambria Math"/>
                      </w:rPr>
                      <m:t>8</m:t>
                    </m:r>
                  </m:sub>
                </m:sSub>
              </m:oMath>
            </m:oMathPara>
          </w:p>
        </w:tc>
        <w:tc>
          <w:tcPr>
            <w:tcW w:w="2254" w:type="dxa"/>
          </w:tcPr>
          <w:p w14:paraId="435BA6DE" w14:textId="5A52D635" w:rsidR="00CE63B7" w:rsidRDefault="00AE2526" w:rsidP="00780D7A">
            <m:oMathPara>
              <m:oMath>
                <m:r>
                  <m:rPr>
                    <m:sty m:val="p"/>
                  </m:rPr>
                  <w:rPr>
                    <w:rFonts w:ascii="Cambria Math" w:hAnsi="Cambria Math"/>
                  </w:rPr>
                  <m:t>0°</m:t>
                </m:r>
              </m:oMath>
            </m:oMathPara>
          </w:p>
        </w:tc>
        <w:tc>
          <w:tcPr>
            <w:tcW w:w="2254" w:type="dxa"/>
          </w:tcPr>
          <w:p w14:paraId="2E1D5CAE" w14:textId="3959438A" w:rsidR="00CE63B7" w:rsidRDefault="00AE2526" w:rsidP="00780D7A">
            <m:oMathPara>
              <m:oMath>
                <m:r>
                  <m:rPr>
                    <m:sty m:val="p"/>
                  </m:rPr>
                  <w:rPr>
                    <w:rFonts w:ascii="Cambria Math" w:hAnsi="Cambria Math"/>
                  </w:rPr>
                  <m:t>0°</m:t>
                </m:r>
              </m:oMath>
            </m:oMathPara>
          </w:p>
        </w:tc>
        <w:tc>
          <w:tcPr>
            <w:tcW w:w="2254" w:type="dxa"/>
          </w:tcPr>
          <w:p w14:paraId="3779445F" w14:textId="2DAC43AA" w:rsidR="00CE63B7" w:rsidRDefault="00AE2526" w:rsidP="00780D7A">
            <m:oMathPara>
              <m:oMath>
                <m:r>
                  <m:rPr>
                    <m:sty m:val="p"/>
                  </m:rPr>
                  <w:rPr>
                    <w:rFonts w:ascii="Cambria Math" w:hAnsi="Cambria Math"/>
                  </w:rPr>
                  <m:t>0°</m:t>
                </m:r>
              </m:oMath>
            </m:oMathPara>
          </w:p>
        </w:tc>
      </w:tr>
    </w:tbl>
    <w:p w14:paraId="74F12917" w14:textId="29C8F3E5" w:rsidR="008F76B7" w:rsidRDefault="008F76B7" w:rsidP="00DA1401">
      <w:pPr>
        <w:pStyle w:val="Heading2"/>
      </w:pPr>
      <w:bookmarkStart w:id="56" w:name="_Toc85553697"/>
      <w:r>
        <w:t>Newton Euler Calculations</w:t>
      </w:r>
      <w:bookmarkEnd w:id="56"/>
    </w:p>
    <w:tbl>
      <w:tblPr>
        <w:tblStyle w:val="TableGrid"/>
        <w:tblW w:w="0" w:type="auto"/>
        <w:tblLook w:val="04A0" w:firstRow="1" w:lastRow="0" w:firstColumn="1" w:lastColumn="0" w:noHBand="0" w:noVBand="1"/>
      </w:tblPr>
      <w:tblGrid>
        <w:gridCol w:w="2547"/>
        <w:gridCol w:w="6469"/>
      </w:tblGrid>
      <w:tr w:rsidR="005450F9" w14:paraId="4980CCEE" w14:textId="77777777" w:rsidTr="005450F9">
        <w:tc>
          <w:tcPr>
            <w:tcW w:w="2547" w:type="dxa"/>
          </w:tcPr>
          <w:p w14:paraId="079B4D3E" w14:textId="22E4FFBA" w:rsidR="005450F9" w:rsidRDefault="005450F9" w:rsidP="005450F9">
            <m:oMathPara>
              <m:oMath>
                <m:r>
                  <w:rPr>
                    <w:rFonts w:ascii="Cambria Math" w:hAnsi="Cambria Math"/>
                  </w:rPr>
                  <m:t>F</m:t>
                </m:r>
              </m:oMath>
            </m:oMathPara>
          </w:p>
        </w:tc>
        <w:tc>
          <w:tcPr>
            <w:tcW w:w="6469" w:type="dxa"/>
          </w:tcPr>
          <w:p w14:paraId="6BEEF6D9" w14:textId="3995FC79" w:rsidR="005450F9" w:rsidRDefault="005450F9" w:rsidP="005450F9">
            <w:r w:rsidRPr="005450F9">
              <w:t>Force</w:t>
            </w:r>
          </w:p>
        </w:tc>
      </w:tr>
      <w:tr w:rsidR="005450F9" w14:paraId="368B471C" w14:textId="77777777" w:rsidTr="005450F9">
        <w:tc>
          <w:tcPr>
            <w:tcW w:w="2547" w:type="dxa"/>
          </w:tcPr>
          <w:p w14:paraId="6D42A817" w14:textId="1A168344" w:rsidR="005450F9" w:rsidRDefault="002A55B1" w:rsidP="005450F9">
            <m:oMathPara>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f</m:t>
                    </m:r>
                  </m:sup>
                  <m:e>
                    <m:r>
                      <w:rPr>
                        <w:rFonts w:ascii="Cambria Math" w:hAnsi="Cambria Math"/>
                      </w:rPr>
                      <m:t>F</m:t>
                    </m:r>
                  </m:e>
                </m:sPre>
              </m:oMath>
            </m:oMathPara>
          </w:p>
        </w:tc>
        <w:tc>
          <w:tcPr>
            <w:tcW w:w="6469" w:type="dxa"/>
          </w:tcPr>
          <w:p w14:paraId="31376E32" w14:textId="16E5064D" w:rsidR="005450F9" w:rsidRDefault="005450F9" w:rsidP="005450F9">
            <w:r w:rsidRPr="005450F9">
              <w:t>Force in frame f</w:t>
            </w:r>
          </w:p>
        </w:tc>
      </w:tr>
      <w:tr w:rsidR="005450F9" w14:paraId="633CB6F7" w14:textId="77777777" w:rsidTr="005450F9">
        <w:tc>
          <w:tcPr>
            <w:tcW w:w="2547" w:type="dxa"/>
          </w:tcPr>
          <w:p w14:paraId="1833D9F0" w14:textId="08AD75F1" w:rsidR="005450F9" w:rsidRDefault="002A55B1" w:rsidP="005450F9">
            <m:oMathPara>
              <m:oMath>
                <m:sSub>
                  <m:sSubPr>
                    <m:ctrlPr>
                      <w:rPr>
                        <w:rFonts w:ascii="Cambria Math" w:hAnsi="Cambria Math"/>
                      </w:rPr>
                    </m:ctrlPr>
                  </m:sSubPr>
                  <m:e>
                    <m:r>
                      <w:rPr>
                        <w:rFonts w:ascii="Cambria Math" w:hAnsi="Cambria Math"/>
                      </w:rPr>
                      <m:t>F</m:t>
                    </m:r>
                  </m:e>
                  <m:sub>
                    <m:r>
                      <w:rPr>
                        <w:rFonts w:ascii="Cambria Math" w:hAnsi="Cambria Math"/>
                      </w:rPr>
                      <m:t>j</m:t>
                    </m:r>
                  </m:sub>
                </m:sSub>
              </m:oMath>
            </m:oMathPara>
          </w:p>
        </w:tc>
        <w:tc>
          <w:tcPr>
            <w:tcW w:w="6469" w:type="dxa"/>
          </w:tcPr>
          <w:p w14:paraId="183C7AB9" w14:textId="52C8C33D" w:rsidR="005450F9" w:rsidRDefault="005450F9" w:rsidP="005450F9">
            <w:r w:rsidRPr="005450F9">
              <w:t>Force at Joint j</w:t>
            </w:r>
          </w:p>
        </w:tc>
      </w:tr>
      <w:tr w:rsidR="005450F9" w14:paraId="45DE6822" w14:textId="77777777" w:rsidTr="005450F9">
        <w:tc>
          <w:tcPr>
            <w:tcW w:w="2547" w:type="dxa"/>
          </w:tcPr>
          <w:p w14:paraId="2B43FE91" w14:textId="69C0B965" w:rsidR="005450F9" w:rsidRDefault="005450F9" w:rsidP="005450F9">
            <m:oMathPara>
              <m:oMath>
                <m:r>
                  <w:rPr>
                    <w:rFonts w:ascii="Cambria Math" w:hAnsi="Cambria Math"/>
                  </w:rPr>
                  <m:t>G</m:t>
                </m:r>
              </m:oMath>
            </m:oMathPara>
          </w:p>
        </w:tc>
        <w:tc>
          <w:tcPr>
            <w:tcW w:w="6469" w:type="dxa"/>
          </w:tcPr>
          <w:p w14:paraId="6A89DC89" w14:textId="7DCC2CB6" w:rsidR="005450F9" w:rsidRDefault="005450F9" w:rsidP="005450F9">
            <w:r w:rsidRPr="005450F9">
              <w:t>Representation of mass acting at centre of gravity</w:t>
            </w:r>
          </w:p>
        </w:tc>
      </w:tr>
      <w:tr w:rsidR="005450F9" w14:paraId="3741876E" w14:textId="77777777" w:rsidTr="005450F9">
        <w:tc>
          <w:tcPr>
            <w:tcW w:w="2547" w:type="dxa"/>
          </w:tcPr>
          <w:p w14:paraId="004DBD91" w14:textId="3AEAF1E0" w:rsidR="005450F9" w:rsidRDefault="002A55B1" w:rsidP="005450F9">
            <m:oMathPara>
              <m:oMath>
                <m:sSub>
                  <m:sSubPr>
                    <m:ctrlPr>
                      <w:rPr>
                        <w:rFonts w:ascii="Cambria Math" w:hAnsi="Cambria Math"/>
                      </w:rPr>
                    </m:ctrlPr>
                  </m:sSubPr>
                  <m:e>
                    <m:r>
                      <w:rPr>
                        <w:rFonts w:ascii="Cambria Math" w:hAnsi="Cambria Math"/>
                      </w:rPr>
                      <m:t>F</m:t>
                    </m:r>
                  </m:e>
                  <m:sub>
                    <m:r>
                      <w:rPr>
                        <w:rFonts w:ascii="Cambria Math" w:hAnsi="Cambria Math"/>
                      </w:rPr>
                      <m:t>Gl</m:t>
                    </m:r>
                  </m:sub>
                </m:sSub>
              </m:oMath>
            </m:oMathPara>
          </w:p>
        </w:tc>
        <w:tc>
          <w:tcPr>
            <w:tcW w:w="6469" w:type="dxa"/>
          </w:tcPr>
          <w:p w14:paraId="416E15A7" w14:textId="249BE6A0" w:rsidR="005450F9" w:rsidRDefault="005450F9" w:rsidP="005450F9">
            <w:r w:rsidRPr="005450F9">
              <w:t>Force from mass at link l</w:t>
            </w:r>
          </w:p>
        </w:tc>
      </w:tr>
      <w:tr w:rsidR="005450F9" w14:paraId="27247E2B" w14:textId="77777777" w:rsidTr="005450F9">
        <w:tc>
          <w:tcPr>
            <w:tcW w:w="2547" w:type="dxa"/>
          </w:tcPr>
          <w:p w14:paraId="67F54E11" w14:textId="5D26146A" w:rsidR="005450F9" w:rsidRDefault="005450F9" w:rsidP="005450F9">
            <m:oMathPara>
              <m:oMath>
                <m:r>
                  <w:rPr>
                    <w:rFonts w:ascii="Cambria Math" w:hAnsi="Cambria Math"/>
                  </w:rPr>
                  <m:t>m</m:t>
                </m:r>
              </m:oMath>
            </m:oMathPara>
          </w:p>
        </w:tc>
        <w:tc>
          <w:tcPr>
            <w:tcW w:w="6469" w:type="dxa"/>
          </w:tcPr>
          <w:p w14:paraId="48C0CA7A" w14:textId="67667650" w:rsidR="005450F9" w:rsidRDefault="005450F9" w:rsidP="005450F9">
            <w:r>
              <w:t>M</w:t>
            </w:r>
            <w:r w:rsidRPr="005450F9">
              <w:t>ass</w:t>
            </w:r>
          </w:p>
        </w:tc>
      </w:tr>
      <w:tr w:rsidR="005450F9" w14:paraId="7315C82D" w14:textId="77777777" w:rsidTr="005450F9">
        <w:tc>
          <w:tcPr>
            <w:tcW w:w="2547" w:type="dxa"/>
          </w:tcPr>
          <w:p w14:paraId="3E08F4EA" w14:textId="754C7682" w:rsidR="005450F9" w:rsidRDefault="005450F9" w:rsidP="005450F9">
            <m:oMathPara>
              <m:oMath>
                <m:r>
                  <w:rPr>
                    <w:rFonts w:ascii="Cambria Math" w:hAnsi="Cambria Math"/>
                  </w:rPr>
                  <m:t>el</m:t>
                </m:r>
              </m:oMath>
            </m:oMathPara>
          </w:p>
        </w:tc>
        <w:tc>
          <w:tcPr>
            <w:tcW w:w="6469" w:type="dxa"/>
          </w:tcPr>
          <w:p w14:paraId="78A87ECF" w14:textId="0549E866" w:rsidR="005450F9" w:rsidRDefault="005450F9" w:rsidP="005450F9">
            <w:r>
              <w:t>E</w:t>
            </w:r>
            <w:r w:rsidRPr="005450F9">
              <w:t>xoskeleton at link l</w:t>
            </w:r>
          </w:p>
        </w:tc>
      </w:tr>
      <w:tr w:rsidR="005450F9" w14:paraId="089913C4" w14:textId="77777777" w:rsidTr="005450F9">
        <w:tc>
          <w:tcPr>
            <w:tcW w:w="2547" w:type="dxa"/>
          </w:tcPr>
          <w:p w14:paraId="25AD65A7" w14:textId="48EA1527" w:rsidR="005450F9" w:rsidRDefault="00B078D0" w:rsidP="005450F9">
            <m:oMathPara>
              <m:oMath>
                <m:r>
                  <w:rPr>
                    <w:rFonts w:ascii="Cambria Math" w:hAnsi="Cambria Math"/>
                  </w:rPr>
                  <m:t>pl</m:t>
                </m:r>
              </m:oMath>
            </m:oMathPara>
          </w:p>
        </w:tc>
        <w:tc>
          <w:tcPr>
            <w:tcW w:w="6469" w:type="dxa"/>
          </w:tcPr>
          <w:p w14:paraId="08218286" w14:textId="4983BA34" w:rsidR="005450F9" w:rsidRDefault="00B078D0" w:rsidP="005450F9">
            <w:r w:rsidRPr="00B078D0">
              <w:t>pilot at link l</w:t>
            </w:r>
          </w:p>
        </w:tc>
      </w:tr>
      <w:tr w:rsidR="005450F9" w14:paraId="38DF2608" w14:textId="77777777" w:rsidTr="005450F9">
        <w:tc>
          <w:tcPr>
            <w:tcW w:w="2547" w:type="dxa"/>
          </w:tcPr>
          <w:p w14:paraId="73980BCF" w14:textId="3981A9AA" w:rsidR="005450F9" w:rsidRDefault="002A55B1" w:rsidP="005450F9">
            <m:oMathPara>
              <m:oMath>
                <m:sSub>
                  <m:sSubPr>
                    <m:ctrlPr>
                      <w:rPr>
                        <w:rFonts w:ascii="Cambria Math" w:hAnsi="Cambria Math"/>
                      </w:rPr>
                    </m:ctrlPr>
                  </m:sSubPr>
                  <m:e>
                    <m:r>
                      <w:rPr>
                        <w:rFonts w:ascii="Cambria Math" w:hAnsi="Cambria Math"/>
                      </w:rPr>
                      <m:t>m</m:t>
                    </m:r>
                  </m:e>
                  <m:sub>
                    <m:r>
                      <w:rPr>
                        <w:rFonts w:ascii="Cambria Math" w:hAnsi="Cambria Math"/>
                      </w:rPr>
                      <m:t>el</m:t>
                    </m:r>
                  </m:sub>
                </m:sSub>
              </m:oMath>
            </m:oMathPara>
          </w:p>
        </w:tc>
        <w:tc>
          <w:tcPr>
            <w:tcW w:w="6469" w:type="dxa"/>
          </w:tcPr>
          <w:p w14:paraId="2B09FA96" w14:textId="2EB2DEA5" w:rsidR="005450F9" w:rsidRDefault="00B078D0" w:rsidP="005450F9">
            <w:r w:rsidRPr="00B078D0">
              <w:t>mass of exoskeleton at link l</w:t>
            </w:r>
          </w:p>
        </w:tc>
      </w:tr>
      <w:tr w:rsidR="005450F9" w14:paraId="4F592273" w14:textId="77777777" w:rsidTr="005450F9">
        <w:tc>
          <w:tcPr>
            <w:tcW w:w="2547" w:type="dxa"/>
          </w:tcPr>
          <w:p w14:paraId="63C2DD11" w14:textId="009AF133" w:rsidR="005450F9" w:rsidRDefault="002A55B1" w:rsidP="005450F9">
            <m:oMathPara>
              <m:oMath>
                <m:sSub>
                  <m:sSubPr>
                    <m:ctrlPr>
                      <w:rPr>
                        <w:rFonts w:ascii="Cambria Math" w:hAnsi="Cambria Math"/>
                      </w:rPr>
                    </m:ctrlPr>
                  </m:sSubPr>
                  <m:e>
                    <m:r>
                      <w:rPr>
                        <w:rFonts w:ascii="Cambria Math" w:hAnsi="Cambria Math"/>
                      </w:rPr>
                      <m:t>m</m:t>
                    </m:r>
                  </m:e>
                  <m:sub>
                    <m:r>
                      <w:rPr>
                        <w:rFonts w:ascii="Cambria Math" w:hAnsi="Cambria Math"/>
                      </w:rPr>
                      <m:t>pl</m:t>
                    </m:r>
                  </m:sub>
                </m:sSub>
              </m:oMath>
            </m:oMathPara>
          </w:p>
        </w:tc>
        <w:tc>
          <w:tcPr>
            <w:tcW w:w="6469" w:type="dxa"/>
          </w:tcPr>
          <w:p w14:paraId="45A7BF0D" w14:textId="2E11E46C" w:rsidR="005450F9" w:rsidRDefault="00B078D0" w:rsidP="005450F9">
            <w:r w:rsidRPr="00B078D0">
              <w:t>mass of exoskeleton at link l</w:t>
            </w:r>
          </w:p>
        </w:tc>
      </w:tr>
      <w:tr w:rsidR="005450F9" w14:paraId="4298D5EE" w14:textId="77777777" w:rsidTr="005450F9">
        <w:tc>
          <w:tcPr>
            <w:tcW w:w="2547" w:type="dxa"/>
          </w:tcPr>
          <w:p w14:paraId="298B6F9E" w14:textId="6EBD062F" w:rsidR="005450F9" w:rsidRDefault="002A55B1" w:rsidP="005450F9">
            <m:oMathPara>
              <m:oMath>
                <m:sSub>
                  <m:sSubPr>
                    <m:ctrlPr>
                      <w:rPr>
                        <w:rFonts w:ascii="Cambria Math" w:hAnsi="Cambria Math"/>
                      </w:rPr>
                    </m:ctrlPr>
                  </m:sSubPr>
                  <m:e>
                    <m:r>
                      <w:rPr>
                        <w:rFonts w:ascii="Cambria Math" w:hAnsi="Cambria Math"/>
                      </w:rPr>
                      <m:t>r</m:t>
                    </m:r>
                  </m:e>
                  <m:sub>
                    <m:r>
                      <w:rPr>
                        <w:rFonts w:ascii="Cambria Math" w:hAnsi="Cambria Math"/>
                      </w:rPr>
                      <m:t>SE</m:t>
                    </m:r>
                  </m:sub>
                </m:sSub>
              </m:oMath>
            </m:oMathPara>
          </w:p>
        </w:tc>
        <w:tc>
          <w:tcPr>
            <w:tcW w:w="6469" w:type="dxa"/>
          </w:tcPr>
          <w:p w14:paraId="6545D211" w14:textId="70FDC19D" w:rsidR="005450F9" w:rsidRDefault="00B078D0" w:rsidP="005450F9">
            <w:r w:rsidRPr="00B078D0">
              <w:t>Length from starting point S to end point</w:t>
            </w:r>
          </w:p>
        </w:tc>
      </w:tr>
    </w:tbl>
    <w:p w14:paraId="6B3995FD" w14:textId="388314B7" w:rsidR="004269CD" w:rsidRDefault="007F34D8" w:rsidP="00DA1401">
      <w:pPr>
        <w:pStyle w:val="Heading3"/>
      </w:pPr>
      <w:bookmarkStart w:id="57" w:name="_Toc85553698"/>
      <w:r>
        <w:t>Constants required</w:t>
      </w:r>
      <w:bookmarkEnd w:id="57"/>
    </w:p>
    <w:p w14:paraId="1B3BFCE1" w14:textId="3DAB3818" w:rsidR="004269CD" w:rsidRPr="00B436CB" w:rsidRDefault="004269CD" w:rsidP="00DA1401">
      <w:r>
        <w:t>This implementation requires two of the three external forces on the exoskeleton. The two reaction forces on the ground and the equivalent force from the body due to the crunches. The latter is difficult to measure so the reaction forces on the ground will be used.</w:t>
      </w:r>
      <w:r w:rsidR="00A21484">
        <w:t xml:space="preserve"> To do this the frames are attacked to the limbs of the exoskeleton and the backplate force will be solved for.</w:t>
      </w:r>
      <w:r w:rsidR="00C6066F">
        <w:t xml:space="preserve"> It should be noted this analysis requires the assumption that the right foot is flat on the floor.</w:t>
      </w:r>
    </w:p>
    <w:p w14:paraId="0F90F84B" w14:textId="77777777" w:rsidR="004269CD" w:rsidRDefault="004269CD" w:rsidP="00326A97">
      <w:pPr>
        <w:pStyle w:val="ListParagraph"/>
        <w:numPr>
          <w:ilvl w:val="0"/>
          <w:numId w:val="8"/>
        </w:numPr>
      </w:pPr>
      <w:r>
        <w:t>Masses of pilot and exoskeleton for each link (link 1-9)</w:t>
      </w:r>
    </w:p>
    <w:p w14:paraId="4791FE88" w14:textId="77777777" w:rsidR="004269CD" w:rsidRDefault="002A55B1" w:rsidP="00326A97">
      <w:pPr>
        <w:pStyle w:val="ListParagraph"/>
        <w:numPr>
          <w:ilvl w:val="1"/>
          <w:numId w:val="8"/>
        </w:numPr>
      </w:pPr>
      <m:oMath>
        <m:sSub>
          <m:sSubPr>
            <m:ctrlPr>
              <w:rPr>
                <w:rFonts w:ascii="Cambria Math" w:hAnsi="Cambria Math"/>
              </w:rPr>
            </m:ctrlPr>
          </m:sSubPr>
          <m:e>
            <m:r>
              <w:rPr>
                <w:rFonts w:ascii="Cambria Math" w:hAnsi="Cambria Math"/>
              </w:rPr>
              <m:t>m</m:t>
            </m:r>
          </m:e>
          <m:sub>
            <m:r>
              <w:rPr>
                <w:rFonts w:ascii="Cambria Math" w:hAnsi="Cambria Math"/>
              </w:rPr>
              <m:t>e</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e</m:t>
            </m:r>
            <m:r>
              <m:rPr>
                <m:sty m:val="p"/>
              </m:rPr>
              <w:rPr>
                <w:rFonts w:ascii="Cambria Math" w:hAnsi="Cambria Math"/>
              </w:rPr>
              <m:t>9</m:t>
            </m:r>
          </m:sub>
        </m:sSub>
      </m:oMath>
    </w:p>
    <w:p w14:paraId="46DE8478" w14:textId="77777777" w:rsidR="004269CD" w:rsidRDefault="002A55B1" w:rsidP="00326A97">
      <w:pPr>
        <w:pStyle w:val="ListParagraph"/>
        <w:numPr>
          <w:ilvl w:val="1"/>
          <w:numId w:val="8"/>
        </w:numPr>
      </w:pPr>
      <m:oMath>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9</m:t>
            </m:r>
          </m:sub>
        </m:sSub>
      </m:oMath>
    </w:p>
    <w:p w14:paraId="618CB9FF" w14:textId="77777777" w:rsidR="004269CD" w:rsidRDefault="004269CD" w:rsidP="00326A97">
      <w:pPr>
        <w:pStyle w:val="ListParagraph"/>
        <w:numPr>
          <w:ilvl w:val="0"/>
          <w:numId w:val="8"/>
        </w:numPr>
      </w:pPr>
      <w:r>
        <w:t>Initial conditions (will change with different loading conditions)</w:t>
      </w:r>
    </w:p>
    <w:p w14:paraId="6EC853A2" w14:textId="77777777" w:rsidR="004269CD" w:rsidRDefault="002A55B1" w:rsidP="00326A97">
      <w:pPr>
        <w:pStyle w:val="ListParagraph"/>
        <w:numPr>
          <w:ilvl w:val="1"/>
          <w:numId w:val="8"/>
        </w:numPr>
      </w:pP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oMath>
      <w:r w:rsidR="004269CD">
        <w:t xml:space="preserve"> on link 1</w:t>
      </w:r>
    </w:p>
    <w:p w14:paraId="163D728D" w14:textId="77777777" w:rsidR="004269CD" w:rsidRDefault="002A55B1" w:rsidP="00326A97">
      <w:pPr>
        <w:pStyle w:val="ListParagraph"/>
        <w:numPr>
          <w:ilvl w:val="1"/>
          <w:numId w:val="8"/>
        </w:numPr>
      </w:pPr>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oMath>
      <w:r w:rsidR="004269CD">
        <w:t xml:space="preserve"> on link 9</w:t>
      </w:r>
    </w:p>
    <w:p w14:paraId="4E605913" w14:textId="77777777" w:rsidR="004269CD" w:rsidRDefault="004269CD" w:rsidP="00326A97">
      <w:pPr>
        <w:pStyle w:val="ListParagraph"/>
        <w:numPr>
          <w:ilvl w:val="0"/>
          <w:numId w:val="8"/>
        </w:numPr>
      </w:pPr>
      <w:r>
        <w:t>Length from joints to other joint and from joints to centres of gravity</w:t>
      </w:r>
    </w:p>
    <w:p w14:paraId="6145FD2D" w14:textId="705EBECE" w:rsidR="004269CD" w:rsidRDefault="00AF6D5F" w:rsidP="00326A97">
      <w:pPr>
        <w:pStyle w:val="ListParagraph"/>
        <w:numPr>
          <w:ilvl w:val="1"/>
          <w:numId w:val="8"/>
        </w:numPr>
      </w:pPr>
      <w:r>
        <w:t xml:space="preserve">Joint </w:t>
      </w:r>
      <w:r w:rsidR="004269CD">
        <w:t>A</w:t>
      </w:r>
      <w:r w:rsidR="005258E9">
        <w:t xml:space="preserve"> (between ankle and sh</w:t>
      </w:r>
      <w:r w:rsidR="00D3724E">
        <w:t>a</w:t>
      </w:r>
      <w:r w:rsidR="005258E9">
        <w:t>n</w:t>
      </w:r>
      <w:r w:rsidR="00D3724E">
        <w:t>k</w:t>
      </w:r>
      <w:r w:rsidR="005258E9">
        <w:t>)</w:t>
      </w:r>
    </w:p>
    <w:p w14:paraId="550E87EE" w14:textId="77777777" w:rsidR="004269CD" w:rsidRDefault="004269CD" w:rsidP="00326A97">
      <w:pPr>
        <w:pStyle w:val="ListParagraph"/>
        <w:numPr>
          <w:ilvl w:val="2"/>
          <w:numId w:val="8"/>
        </w:numPr>
      </w:pPr>
      <w:r>
        <w:t>rAO</w:t>
      </w:r>
    </w:p>
    <w:p w14:paraId="29819479" w14:textId="77777777" w:rsidR="004269CD" w:rsidRDefault="004269CD" w:rsidP="00326A97">
      <w:pPr>
        <w:pStyle w:val="ListParagraph"/>
        <w:numPr>
          <w:ilvl w:val="2"/>
          <w:numId w:val="8"/>
        </w:numPr>
      </w:pPr>
      <w:r>
        <w:t>rAB</w:t>
      </w:r>
    </w:p>
    <w:p w14:paraId="6B29A5B8" w14:textId="77777777" w:rsidR="004269CD" w:rsidRDefault="004269CD" w:rsidP="00326A97">
      <w:pPr>
        <w:pStyle w:val="ListParagraph"/>
        <w:numPr>
          <w:ilvl w:val="2"/>
          <w:numId w:val="8"/>
        </w:numPr>
      </w:pPr>
      <w:r>
        <w:t>rAGe1</w:t>
      </w:r>
    </w:p>
    <w:p w14:paraId="37C773CA" w14:textId="77777777" w:rsidR="004269CD" w:rsidRDefault="004269CD" w:rsidP="00326A97">
      <w:pPr>
        <w:pStyle w:val="ListParagraph"/>
        <w:numPr>
          <w:ilvl w:val="2"/>
          <w:numId w:val="8"/>
        </w:numPr>
      </w:pPr>
      <w:r>
        <w:t>rAGp1</w:t>
      </w:r>
    </w:p>
    <w:p w14:paraId="79B1CE3E" w14:textId="77777777" w:rsidR="004269CD" w:rsidRDefault="004269CD" w:rsidP="00326A97">
      <w:pPr>
        <w:pStyle w:val="ListParagraph"/>
        <w:numPr>
          <w:ilvl w:val="2"/>
          <w:numId w:val="8"/>
        </w:numPr>
      </w:pPr>
      <w:r>
        <w:t>rAGe2</w:t>
      </w:r>
    </w:p>
    <w:p w14:paraId="354213C4" w14:textId="77777777" w:rsidR="004269CD" w:rsidRDefault="004269CD" w:rsidP="00326A97">
      <w:pPr>
        <w:pStyle w:val="ListParagraph"/>
        <w:numPr>
          <w:ilvl w:val="2"/>
          <w:numId w:val="8"/>
        </w:numPr>
      </w:pPr>
      <w:r>
        <w:t>rAGp2</w:t>
      </w:r>
    </w:p>
    <w:p w14:paraId="42FD07C4" w14:textId="27650711" w:rsidR="004269CD" w:rsidRDefault="00AF6D5F" w:rsidP="00326A97">
      <w:pPr>
        <w:pStyle w:val="ListParagraph"/>
        <w:numPr>
          <w:ilvl w:val="1"/>
          <w:numId w:val="8"/>
        </w:numPr>
      </w:pPr>
      <w:r>
        <w:t xml:space="preserve">Joint </w:t>
      </w:r>
      <w:r w:rsidR="004269CD">
        <w:t>B</w:t>
      </w:r>
      <w:r w:rsidR="005258E9">
        <w:t xml:space="preserve"> (between sh</w:t>
      </w:r>
      <w:r w:rsidR="00666FFC">
        <w:t>ank</w:t>
      </w:r>
      <w:r w:rsidR="005258E9">
        <w:t xml:space="preserve"> and thigh)</w:t>
      </w:r>
    </w:p>
    <w:p w14:paraId="001FC193" w14:textId="77777777" w:rsidR="004269CD" w:rsidRDefault="004269CD" w:rsidP="00326A97">
      <w:pPr>
        <w:pStyle w:val="ListParagraph"/>
        <w:numPr>
          <w:ilvl w:val="2"/>
          <w:numId w:val="8"/>
        </w:numPr>
      </w:pPr>
      <w:r>
        <w:t>rBA</w:t>
      </w:r>
    </w:p>
    <w:p w14:paraId="5D51CFEF" w14:textId="77777777" w:rsidR="004269CD" w:rsidRDefault="004269CD" w:rsidP="00326A97">
      <w:pPr>
        <w:pStyle w:val="ListParagraph"/>
        <w:numPr>
          <w:ilvl w:val="2"/>
          <w:numId w:val="8"/>
        </w:numPr>
      </w:pPr>
      <w:r>
        <w:t>rBC</w:t>
      </w:r>
    </w:p>
    <w:p w14:paraId="26A2F21F" w14:textId="77777777" w:rsidR="004269CD" w:rsidRDefault="004269CD" w:rsidP="00326A97">
      <w:pPr>
        <w:pStyle w:val="ListParagraph"/>
        <w:numPr>
          <w:ilvl w:val="2"/>
          <w:numId w:val="8"/>
        </w:numPr>
      </w:pPr>
      <w:r>
        <w:t>rBGe2</w:t>
      </w:r>
    </w:p>
    <w:p w14:paraId="542F5F82" w14:textId="77777777" w:rsidR="004269CD" w:rsidRDefault="004269CD" w:rsidP="00326A97">
      <w:pPr>
        <w:pStyle w:val="ListParagraph"/>
        <w:numPr>
          <w:ilvl w:val="2"/>
          <w:numId w:val="8"/>
        </w:numPr>
      </w:pPr>
      <w:r>
        <w:lastRenderedPageBreak/>
        <w:t>rBGp2</w:t>
      </w:r>
    </w:p>
    <w:p w14:paraId="386FECAC" w14:textId="77777777" w:rsidR="004269CD" w:rsidRDefault="004269CD" w:rsidP="00326A97">
      <w:pPr>
        <w:pStyle w:val="ListParagraph"/>
        <w:numPr>
          <w:ilvl w:val="2"/>
          <w:numId w:val="8"/>
        </w:numPr>
      </w:pPr>
      <w:r>
        <w:t>rBGe3</w:t>
      </w:r>
    </w:p>
    <w:p w14:paraId="38D75249" w14:textId="77777777" w:rsidR="004269CD" w:rsidRDefault="004269CD" w:rsidP="00326A97">
      <w:pPr>
        <w:pStyle w:val="ListParagraph"/>
        <w:numPr>
          <w:ilvl w:val="2"/>
          <w:numId w:val="8"/>
        </w:numPr>
      </w:pPr>
      <w:r>
        <w:t>rBGp3</w:t>
      </w:r>
    </w:p>
    <w:p w14:paraId="377C7F28" w14:textId="33F5A0B6" w:rsidR="004269CD" w:rsidRDefault="00AF6D5F" w:rsidP="00326A97">
      <w:pPr>
        <w:pStyle w:val="ListParagraph"/>
        <w:numPr>
          <w:ilvl w:val="1"/>
          <w:numId w:val="8"/>
        </w:numPr>
      </w:pPr>
      <w:r>
        <w:t xml:space="preserve">Joint </w:t>
      </w:r>
      <w:r w:rsidR="004269CD">
        <w:t>C</w:t>
      </w:r>
      <w:r w:rsidR="0040516B">
        <w:t xml:space="preserve"> (between thigh and hip module)</w:t>
      </w:r>
    </w:p>
    <w:p w14:paraId="3E26E3B2" w14:textId="77777777" w:rsidR="004269CD" w:rsidRDefault="004269CD" w:rsidP="00326A97">
      <w:pPr>
        <w:pStyle w:val="ListParagraph"/>
        <w:numPr>
          <w:ilvl w:val="2"/>
          <w:numId w:val="8"/>
        </w:numPr>
      </w:pPr>
      <w:r>
        <w:t>rCB</w:t>
      </w:r>
    </w:p>
    <w:p w14:paraId="74F9E60C" w14:textId="77777777" w:rsidR="004269CD" w:rsidRDefault="004269CD" w:rsidP="00326A97">
      <w:pPr>
        <w:pStyle w:val="ListParagraph"/>
        <w:numPr>
          <w:ilvl w:val="2"/>
          <w:numId w:val="8"/>
        </w:numPr>
      </w:pPr>
      <w:r>
        <w:t>rCD</w:t>
      </w:r>
    </w:p>
    <w:p w14:paraId="31FB5804" w14:textId="77777777" w:rsidR="004269CD" w:rsidRDefault="004269CD" w:rsidP="00326A97">
      <w:pPr>
        <w:pStyle w:val="ListParagraph"/>
        <w:numPr>
          <w:ilvl w:val="2"/>
          <w:numId w:val="8"/>
        </w:numPr>
      </w:pPr>
      <w:r>
        <w:t>rCGe3</w:t>
      </w:r>
    </w:p>
    <w:p w14:paraId="126C5C76" w14:textId="77777777" w:rsidR="004269CD" w:rsidRDefault="004269CD" w:rsidP="00326A97">
      <w:pPr>
        <w:pStyle w:val="ListParagraph"/>
        <w:numPr>
          <w:ilvl w:val="2"/>
          <w:numId w:val="8"/>
        </w:numPr>
      </w:pPr>
      <w:r>
        <w:t>rCGe4</w:t>
      </w:r>
    </w:p>
    <w:p w14:paraId="6223C786" w14:textId="77777777" w:rsidR="004269CD" w:rsidRDefault="004269CD" w:rsidP="00326A97">
      <w:pPr>
        <w:pStyle w:val="ListParagraph"/>
        <w:numPr>
          <w:ilvl w:val="2"/>
          <w:numId w:val="8"/>
        </w:numPr>
      </w:pPr>
      <w:r>
        <w:t>rCGp3</w:t>
      </w:r>
    </w:p>
    <w:p w14:paraId="11AA436A" w14:textId="44917EF4" w:rsidR="004269CD" w:rsidRDefault="00AF6D5F" w:rsidP="00326A97">
      <w:pPr>
        <w:pStyle w:val="ListParagraph"/>
        <w:numPr>
          <w:ilvl w:val="1"/>
          <w:numId w:val="8"/>
        </w:numPr>
      </w:pPr>
      <w:r>
        <w:t xml:space="preserve">Joint </w:t>
      </w:r>
      <w:r w:rsidR="004269CD">
        <w:t>D</w:t>
      </w:r>
      <w:r w:rsidR="00AA43C2">
        <w:t xml:space="preserve"> (between hip module and back plate)</w:t>
      </w:r>
    </w:p>
    <w:p w14:paraId="4BE8E3EB" w14:textId="77777777" w:rsidR="004269CD" w:rsidRDefault="004269CD" w:rsidP="00326A97">
      <w:pPr>
        <w:pStyle w:val="ListParagraph"/>
        <w:numPr>
          <w:ilvl w:val="2"/>
          <w:numId w:val="8"/>
        </w:numPr>
      </w:pPr>
      <w:r>
        <w:t>rDC</w:t>
      </w:r>
    </w:p>
    <w:p w14:paraId="407C80DE" w14:textId="77777777" w:rsidR="004269CD" w:rsidRDefault="004269CD" w:rsidP="00326A97">
      <w:pPr>
        <w:pStyle w:val="ListParagraph"/>
        <w:numPr>
          <w:ilvl w:val="2"/>
          <w:numId w:val="8"/>
        </w:numPr>
      </w:pPr>
      <w:r>
        <w:t>rDE</w:t>
      </w:r>
    </w:p>
    <w:p w14:paraId="03689DF8" w14:textId="77777777" w:rsidR="004269CD" w:rsidRDefault="004269CD" w:rsidP="00326A97">
      <w:pPr>
        <w:pStyle w:val="ListParagraph"/>
        <w:numPr>
          <w:ilvl w:val="2"/>
          <w:numId w:val="8"/>
        </w:numPr>
      </w:pPr>
      <w:r>
        <w:t>rDcru</w:t>
      </w:r>
    </w:p>
    <w:p w14:paraId="5F80D3FC" w14:textId="77777777" w:rsidR="004269CD" w:rsidRDefault="004269CD" w:rsidP="00326A97">
      <w:pPr>
        <w:pStyle w:val="ListParagraph"/>
        <w:numPr>
          <w:ilvl w:val="2"/>
          <w:numId w:val="8"/>
        </w:numPr>
      </w:pPr>
      <w:r>
        <w:t>rDGe4</w:t>
      </w:r>
    </w:p>
    <w:p w14:paraId="6C5160C8" w14:textId="77777777" w:rsidR="004269CD" w:rsidRDefault="004269CD" w:rsidP="00326A97">
      <w:pPr>
        <w:pStyle w:val="ListParagraph"/>
        <w:numPr>
          <w:ilvl w:val="2"/>
          <w:numId w:val="8"/>
        </w:numPr>
      </w:pPr>
      <w:r>
        <w:t>rDGp5</w:t>
      </w:r>
    </w:p>
    <w:p w14:paraId="08FACAA0" w14:textId="77777777" w:rsidR="004269CD" w:rsidRDefault="004269CD" w:rsidP="00326A97">
      <w:pPr>
        <w:pStyle w:val="ListParagraph"/>
        <w:numPr>
          <w:ilvl w:val="2"/>
          <w:numId w:val="8"/>
        </w:numPr>
      </w:pPr>
      <w:r>
        <w:t>rDGe5</w:t>
      </w:r>
    </w:p>
    <w:p w14:paraId="183C1A3E" w14:textId="77777777" w:rsidR="004269CD" w:rsidRDefault="004269CD" w:rsidP="00326A97">
      <w:pPr>
        <w:pStyle w:val="ListParagraph"/>
        <w:numPr>
          <w:ilvl w:val="1"/>
          <w:numId w:val="8"/>
        </w:numPr>
      </w:pPr>
      <w:r>
        <w:t>Through symmetry this will give the rest</w:t>
      </w:r>
    </w:p>
    <w:p w14:paraId="51F2E586" w14:textId="48E149D1" w:rsidR="0061774D" w:rsidRDefault="004269CD" w:rsidP="00DA1401">
      <w:r>
        <w:t>Many of these will need to be taken through direct measurement or through CAD file measurements.</w:t>
      </w:r>
    </w:p>
    <w:p w14:paraId="230BBEFC" w14:textId="4C37D93A" w:rsidR="001C3A56" w:rsidRPr="00984C46" w:rsidRDefault="001C3A56" w:rsidP="001C3A56">
      <w:pPr>
        <w:pStyle w:val="Heading3"/>
      </w:pPr>
      <w:bookmarkStart w:id="58" w:name="_Toc84534913"/>
      <w:bookmarkStart w:id="59" w:name="_Toc85553708"/>
      <w:r>
        <w:t>Link 1</w:t>
      </w:r>
      <w:bookmarkEnd w:id="58"/>
      <w:r w:rsidR="005D3013">
        <w:t xml:space="preserve"> – Footplate (right)</w:t>
      </w:r>
    </w:p>
    <w:p w14:paraId="14AA9BAC" w14:textId="201B2A36" w:rsidR="001C3A56" w:rsidRDefault="001C3A56" w:rsidP="001C3A56">
      <w:r>
        <w:t>The foot region the forces are from the joint A, the mass of the foot plate + pilot foot and reaction force on the floor.</w:t>
      </w:r>
      <w:r w:rsidR="006C613C">
        <w:t xml:space="preserve"> This foot will be flat against the floor</w:t>
      </w:r>
      <w:r w:rsidR="00BC76E5">
        <w:t xml:space="preserve"> during step. </w:t>
      </w:r>
    </w:p>
    <w:p w14:paraId="7022CBF4" w14:textId="77777777" w:rsidR="001C3A56" w:rsidRPr="00120E9F" w:rsidRDefault="001C3A56" w:rsidP="001C3A56">
      <w:pPr>
        <w:jc w:val="center"/>
      </w:pPr>
      <w:r>
        <w:rPr>
          <w:noProof/>
        </w:rPr>
        <w:drawing>
          <wp:inline distT="0" distB="0" distL="0" distR="0" wp14:anchorId="6D4B1692" wp14:editId="74ADC9E2">
            <wp:extent cx="1898650" cy="1847533"/>
            <wp:effectExtent l="0" t="0" r="635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9"/>
                    <a:stretch>
                      <a:fillRect/>
                    </a:stretch>
                  </pic:blipFill>
                  <pic:spPr>
                    <a:xfrm>
                      <a:off x="0" y="0"/>
                      <a:ext cx="1899274" cy="1848140"/>
                    </a:xfrm>
                    <a:prstGeom prst="rect">
                      <a:avLst/>
                    </a:prstGeom>
                  </pic:spPr>
                </pic:pic>
              </a:graphicData>
            </a:graphic>
          </wp:inline>
        </w:drawing>
      </w:r>
    </w:p>
    <w:p w14:paraId="01F751DF" w14:textId="77777777" w:rsidR="001C3A56" w:rsidRPr="00821D64"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G1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r>
            <w:rPr>
              <w:rFonts w:ascii="Cambria Math" w:hAnsi="Cambria Math"/>
            </w:rPr>
            <m:t>=0</m:t>
          </m:r>
        </m:oMath>
      </m:oMathPara>
    </w:p>
    <w:p w14:paraId="080C7FCD" w14:textId="77777777" w:rsidR="001C3A56" w:rsidRPr="00021CAC"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link1</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p1</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r>
            <w:rPr>
              <w:rFonts w:ascii="Cambria Math" w:hAnsi="Cambria Math"/>
            </w:rPr>
            <m:t>=0</m:t>
          </m:r>
        </m:oMath>
      </m:oMathPara>
    </w:p>
    <w:p w14:paraId="628FA042" w14:textId="77777777" w:rsidR="001C3A56" w:rsidRPr="0093578D"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p1</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floor</m:t>
                  </m:r>
                </m:sub>
              </m:sSub>
            </m:e>
          </m:sPre>
        </m:oMath>
      </m:oMathPara>
    </w:p>
    <w:p w14:paraId="3B03EB12" w14:textId="00197A48" w:rsidR="001C3A56" w:rsidRPr="00984C46" w:rsidRDefault="001C3A56" w:rsidP="001C3A56">
      <w:pPr>
        <w:pStyle w:val="Heading3"/>
      </w:pPr>
      <w:bookmarkStart w:id="60" w:name="_Toc84534914"/>
      <w:r>
        <w:t>Link 2</w:t>
      </w:r>
      <w:bookmarkEnd w:id="60"/>
      <w:r w:rsidR="00A70FFC">
        <w:t xml:space="preserve"> – Shank (right)</w:t>
      </w:r>
    </w:p>
    <w:p w14:paraId="205DD9B3" w14:textId="77777777" w:rsidR="001C3A56" w:rsidRDefault="001C3A56" w:rsidP="001C3A56">
      <w:r>
        <w:t>The second link the lower leg where the forces are from Upper and Lower joint and the mass.</w:t>
      </w:r>
    </w:p>
    <w:p w14:paraId="4B75586E" w14:textId="77777777" w:rsidR="001C3A56" w:rsidRPr="00120E9F" w:rsidRDefault="001C3A56" w:rsidP="001C3A56">
      <w:pPr>
        <w:jc w:val="center"/>
      </w:pPr>
      <w:r>
        <w:rPr>
          <w:noProof/>
        </w:rPr>
        <w:lastRenderedPageBreak/>
        <w:drawing>
          <wp:inline distT="0" distB="0" distL="0" distR="0" wp14:anchorId="4A26E434" wp14:editId="34494C78">
            <wp:extent cx="1143000" cy="2172730"/>
            <wp:effectExtent l="0" t="0" r="0" b="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rotWithShape="1">
                    <a:blip r:embed="rId30"/>
                    <a:srcRect l="20721" t="8105" r="12612" b="6383"/>
                    <a:stretch/>
                  </pic:blipFill>
                  <pic:spPr bwMode="auto">
                    <a:xfrm>
                      <a:off x="0" y="0"/>
                      <a:ext cx="1144147" cy="2174910"/>
                    </a:xfrm>
                    <a:prstGeom prst="rect">
                      <a:avLst/>
                    </a:prstGeom>
                    <a:ln>
                      <a:noFill/>
                    </a:ln>
                    <a:extLst>
                      <a:ext uri="{53640926-AAD7-44D8-BBD7-CCE9431645EC}">
                        <a14:shadowObscured xmlns:a14="http://schemas.microsoft.com/office/drawing/2010/main"/>
                      </a:ext>
                    </a:extLst>
                  </pic:spPr>
                </pic:pic>
              </a:graphicData>
            </a:graphic>
          </wp:inline>
        </w:drawing>
      </w:r>
    </w:p>
    <w:p w14:paraId="6FCE5AD6"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link2</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G2</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=0</m:t>
          </m:r>
        </m:oMath>
      </m:oMathPara>
    </w:p>
    <w:p w14:paraId="5A7FACA4" w14:textId="77777777" w:rsidR="001C3A56" w:rsidRPr="00C30831"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link2</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p2</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=0</m:t>
          </m:r>
        </m:oMath>
      </m:oMathPara>
    </w:p>
    <w:p w14:paraId="6F0EF4CE"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0</m:t>
              </m:r>
            </m:sup>
            <m:e>
              <m:sSub>
                <m:sSubPr>
                  <m:ctrlPr>
                    <w:rPr>
                      <w:rFonts w:ascii="Cambria Math" w:hAnsi="Cambria Math"/>
                      <w:i/>
                    </w:rPr>
                  </m:ctrlPr>
                </m:sSubPr>
                <m:e>
                  <m:r>
                    <w:rPr>
                      <w:rFonts w:ascii="Cambria Math" w:hAnsi="Cambria Math"/>
                    </w:rPr>
                    <m:t>F</m:t>
                  </m:r>
                </m:e>
                <m:sub>
                  <m:r>
                    <w:rPr>
                      <w:rFonts w:ascii="Cambria Math" w:hAnsi="Cambria Math"/>
                    </w:rPr>
                    <m:t>A</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p2</m:t>
                        </m:r>
                      </m:sub>
                    </m:sSub>
                    <m:r>
                      <w:rPr>
                        <w:rFonts w:ascii="Cambria Math" w:hAnsi="Cambria Math"/>
                      </w:rPr>
                      <m:t>)g</m:t>
                    </m:r>
                  </m:e>
                </m:mr>
                <m:mr>
                  <m:e>
                    <m:r>
                      <w:rPr>
                        <w:rFonts w:ascii="Cambria Math" w:hAnsi="Cambria Math"/>
                      </w:rPr>
                      <m:t>0</m:t>
                    </m:r>
                  </m:e>
                </m:mr>
              </m:m>
            </m:e>
          </m:d>
        </m:oMath>
      </m:oMathPara>
    </w:p>
    <w:p w14:paraId="2BD26BE3" w14:textId="5681DDE5" w:rsidR="001C3A56" w:rsidRPr="00984C46" w:rsidRDefault="001C3A56" w:rsidP="001C3A56">
      <w:pPr>
        <w:pStyle w:val="Heading3"/>
      </w:pPr>
      <w:bookmarkStart w:id="61" w:name="_Toc84534915"/>
      <w:r>
        <w:t>Link 3</w:t>
      </w:r>
      <w:bookmarkEnd w:id="61"/>
      <w:r w:rsidR="00D0433C">
        <w:t xml:space="preserve"> – Thigh (right)</w:t>
      </w:r>
    </w:p>
    <w:p w14:paraId="4281B06B" w14:textId="77777777" w:rsidR="001C3A56" w:rsidRPr="00175CCF" w:rsidRDefault="001C3A56" w:rsidP="001C3A56">
      <w:r>
        <w:t>The force balance is like link 3.</w:t>
      </w:r>
    </w:p>
    <w:p w14:paraId="0459C141" w14:textId="77777777" w:rsidR="001C3A56" w:rsidRPr="002553B2" w:rsidRDefault="001C3A56" w:rsidP="001C3A56">
      <w:pPr>
        <w:jc w:val="center"/>
      </w:pPr>
      <w:r>
        <w:rPr>
          <w:noProof/>
        </w:rPr>
        <w:drawing>
          <wp:inline distT="0" distB="0" distL="0" distR="0" wp14:anchorId="0CAF71AE" wp14:editId="1DC558CE">
            <wp:extent cx="1200150" cy="2312840"/>
            <wp:effectExtent l="0" t="0" r="0" b="0"/>
            <wp:docPr id="68" name="Picture 6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10;&#10;Description automatically generated"/>
                    <pic:cNvPicPr/>
                  </pic:nvPicPr>
                  <pic:blipFill rotWithShape="1">
                    <a:blip r:embed="rId31"/>
                    <a:srcRect l="8299" t="6128" r="23375" b="5478"/>
                    <a:stretch/>
                  </pic:blipFill>
                  <pic:spPr bwMode="auto">
                    <a:xfrm>
                      <a:off x="0" y="0"/>
                      <a:ext cx="1200571" cy="2313651"/>
                    </a:xfrm>
                    <a:prstGeom prst="rect">
                      <a:avLst/>
                    </a:prstGeom>
                    <a:ln>
                      <a:noFill/>
                    </a:ln>
                    <a:extLst>
                      <a:ext uri="{53640926-AAD7-44D8-BBD7-CCE9431645EC}">
                        <a14:shadowObscured xmlns:a14="http://schemas.microsoft.com/office/drawing/2010/main"/>
                      </a:ext>
                    </a:extLst>
                  </pic:spPr>
                </pic:pic>
              </a:graphicData>
            </a:graphic>
          </wp:inline>
        </w:drawing>
      </w:r>
    </w:p>
    <w:p w14:paraId="02579FED"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G3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=0</m:t>
          </m:r>
        </m:oMath>
      </m:oMathPara>
    </w:p>
    <w:p w14:paraId="769EFB3F" w14:textId="77777777" w:rsidR="001C3A56" w:rsidRPr="007819D9"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link3</m:t>
                  </m:r>
                </m:sub>
              </m:sSub>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2</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=0</m:t>
          </m:r>
        </m:oMath>
      </m:oMathPara>
    </w:p>
    <w:p w14:paraId="4C1989EA" w14:textId="77777777" w:rsidR="001C3A56" w:rsidRPr="0093578D"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B</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2</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)g</m:t>
                    </m:r>
                  </m:e>
                </m:mr>
                <m:mr>
                  <m:e>
                    <m:r>
                      <w:rPr>
                        <w:rFonts w:ascii="Cambria Math" w:hAnsi="Cambria Math"/>
                      </w:rPr>
                      <m:t>0</m:t>
                    </m:r>
                  </m:e>
                </m:mr>
              </m:m>
            </m:e>
          </m:d>
        </m:oMath>
      </m:oMathPara>
    </w:p>
    <w:p w14:paraId="0ACCA150" w14:textId="30B68FB3" w:rsidR="001C3A56" w:rsidRPr="00984C46" w:rsidRDefault="001C3A56" w:rsidP="001C3A56">
      <w:pPr>
        <w:pStyle w:val="Heading3"/>
      </w:pPr>
      <w:bookmarkStart w:id="62" w:name="_Toc84534916"/>
      <w:r>
        <w:lastRenderedPageBreak/>
        <w:t>Link 4</w:t>
      </w:r>
      <w:bookmarkEnd w:id="62"/>
      <w:r w:rsidR="00E2270D">
        <w:t xml:space="preserve"> – Hip module (right)</w:t>
      </w:r>
    </w:p>
    <w:p w14:paraId="67554297" w14:textId="77777777" w:rsidR="001C3A56" w:rsidRPr="00073781" w:rsidRDefault="001C3A56" w:rsidP="001C3A56">
      <w:r>
        <w:t>This portion of the exoskeleton does not strap to the pilot’s body so the mass can be taken as being applied to the backplate. This means that the force of the pilot will be applied at joint D.</w:t>
      </w:r>
    </w:p>
    <w:p w14:paraId="4CE89477" w14:textId="77777777" w:rsidR="001C3A56" w:rsidRPr="002553B2" w:rsidRDefault="001C3A56" w:rsidP="001C3A56">
      <w:pPr>
        <w:jc w:val="center"/>
      </w:pPr>
      <w:r>
        <w:rPr>
          <w:noProof/>
        </w:rPr>
        <w:drawing>
          <wp:inline distT="0" distB="0" distL="0" distR="0" wp14:anchorId="031EAC03" wp14:editId="4AB9A676">
            <wp:extent cx="2324100" cy="1466850"/>
            <wp:effectExtent l="0" t="0" r="0" b="0"/>
            <wp:docPr id="8" name="Picture 8"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gauge&#10;&#10;Description automatically generated"/>
                    <pic:cNvPicPr/>
                  </pic:nvPicPr>
                  <pic:blipFill>
                    <a:blip r:embed="rId32"/>
                    <a:stretch>
                      <a:fillRect/>
                    </a:stretch>
                  </pic:blipFill>
                  <pic:spPr>
                    <a:xfrm>
                      <a:off x="0" y="0"/>
                      <a:ext cx="2324100" cy="1466850"/>
                    </a:xfrm>
                    <a:prstGeom prst="rect">
                      <a:avLst/>
                    </a:prstGeom>
                  </pic:spPr>
                </pic:pic>
              </a:graphicData>
            </a:graphic>
          </wp:inline>
        </w:drawing>
      </w:r>
    </w:p>
    <w:p w14:paraId="11946B81"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link4</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p3</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05ECF847" w14:textId="77777777" w:rsidR="001C3A56" w:rsidRPr="003812B2"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link4</m:t>
                  </m:r>
                </m:sub>
              </m:sSub>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e4</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6EFD690C" w14:textId="77777777" w:rsidR="001C3A56" w:rsidRPr="00445D70"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F</m:t>
                  </m:r>
                </m:e>
                <m:sub>
                  <m:r>
                    <w:rPr>
                      <w:rFonts w:ascii="Cambria Math" w:hAnsi="Cambria Math"/>
                    </w:rPr>
                    <m:t>C</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e4</m:t>
                            </m:r>
                          </m:sub>
                        </m:sSub>
                      </m:e>
                    </m:d>
                    <m:r>
                      <w:rPr>
                        <w:rFonts w:ascii="Cambria Math" w:hAnsi="Cambria Math"/>
                      </w:rPr>
                      <m:t>g</m:t>
                    </m:r>
                  </m:e>
                </m:mr>
                <m:mr>
                  <m:e>
                    <m:r>
                      <w:rPr>
                        <w:rFonts w:ascii="Cambria Math" w:hAnsi="Cambria Math"/>
                      </w:rPr>
                      <m:t>0</m:t>
                    </m:r>
                  </m:e>
                </m:mr>
              </m:m>
            </m:e>
          </m:d>
        </m:oMath>
      </m:oMathPara>
    </w:p>
    <w:p w14:paraId="0AB3E67A" w14:textId="77777777" w:rsidR="001C3A56" w:rsidRPr="00617242" w:rsidRDefault="001C3A56" w:rsidP="001C3A56">
      <w:r>
        <w:t>This portion of the exoskeleton does not strap to the pilot’s body so the mass can be taken as being applied to the backplate. This means that the force of the pilot will be applied at joint D.</w:t>
      </w:r>
    </w:p>
    <w:p w14:paraId="329D8633" w14:textId="1864E989" w:rsidR="001C3A56" w:rsidRPr="00984C46" w:rsidRDefault="001C3A56" w:rsidP="001C3A56">
      <w:pPr>
        <w:pStyle w:val="Heading3"/>
      </w:pPr>
      <w:bookmarkStart w:id="63" w:name="_Toc84534917"/>
      <w:r>
        <w:t>Link 5</w:t>
      </w:r>
      <w:bookmarkEnd w:id="63"/>
      <w:r w:rsidR="001F1C4A">
        <w:t xml:space="preserve"> – Backplate</w:t>
      </w:r>
    </w:p>
    <w:p w14:paraId="60322EFD" w14:textId="6694FBD2" w:rsidR="001C3A56" w:rsidRPr="00B60FFF" w:rsidRDefault="001C3A56" w:rsidP="001C3A56">
      <w:r>
        <w:t>Need to consider the force from the mass of the pilot’s upper body, the exoskeleton and the forces produced on the crutches.</w:t>
      </w:r>
      <w:r w:rsidR="00F81F4D">
        <w:t xml:space="preserve"> Need </w:t>
      </w:r>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 xml:space="preserve"> </m:t>
        </m:r>
      </m:oMath>
      <w:r w:rsidR="00F81F4D">
        <w:rPr>
          <w:rFonts w:eastAsiaTheme="minorEastAsia"/>
        </w:rPr>
        <w:t xml:space="preserve">or  </w:t>
      </w:r>
      <m:oMath>
        <m:sSub>
          <m:sSubPr>
            <m:ctrlPr>
              <w:rPr>
                <w:rFonts w:ascii="Cambria Math" w:hAnsi="Cambria Math"/>
                <w:i/>
              </w:rPr>
            </m:ctrlPr>
          </m:sSubPr>
          <m:e>
            <m:r>
              <w:rPr>
                <w:rFonts w:ascii="Cambria Math" w:hAnsi="Cambria Math"/>
              </w:rPr>
              <m:t>F</m:t>
            </m:r>
          </m:e>
          <m:sub>
            <m:r>
              <w:rPr>
                <w:rFonts w:ascii="Cambria Math" w:hAnsi="Cambria Math"/>
              </w:rPr>
              <m:t>crutches</m:t>
            </m:r>
          </m:sub>
        </m:sSub>
      </m:oMath>
      <w:r w:rsidR="00F81F4D">
        <w:rPr>
          <w:rFonts w:eastAsiaTheme="minorEastAsia"/>
        </w:rPr>
        <w:t xml:space="preserve"> to solve.</w:t>
      </w:r>
    </w:p>
    <w:p w14:paraId="00417F4C" w14:textId="77777777" w:rsidR="001C3A56" w:rsidRDefault="001C3A56" w:rsidP="001C3A56">
      <w:pPr>
        <w:jc w:val="center"/>
      </w:pPr>
      <w:r>
        <w:rPr>
          <w:noProof/>
        </w:rPr>
        <w:drawing>
          <wp:inline distT="0" distB="0" distL="0" distR="0" wp14:anchorId="4F33DFA0" wp14:editId="1416D70B">
            <wp:extent cx="1600200" cy="2576256"/>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3"/>
                    <a:stretch>
                      <a:fillRect/>
                    </a:stretch>
                  </pic:blipFill>
                  <pic:spPr>
                    <a:xfrm>
                      <a:off x="0" y="0"/>
                      <a:ext cx="1601823" cy="2578869"/>
                    </a:xfrm>
                    <a:prstGeom prst="rect">
                      <a:avLst/>
                    </a:prstGeom>
                  </pic:spPr>
                </pic:pic>
              </a:graphicData>
            </a:graphic>
          </wp:inline>
        </w:drawing>
      </w:r>
    </w:p>
    <w:p w14:paraId="6BBD42D9"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link5</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p4</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G5</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r>
            <w:rPr>
              <w:rFonts w:ascii="Cambria Math" w:hAnsi="Cambria Math"/>
            </w:rPr>
            <m:t>=0</m:t>
          </m:r>
        </m:oMath>
      </m:oMathPara>
    </w:p>
    <w:p w14:paraId="56BA8089" w14:textId="77777777" w:rsidR="001C3A56" w:rsidRPr="003812B2"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link5</m:t>
                  </m:r>
                </m:sub>
              </m:sSub>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4</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p5</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e5</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r>
            <w:rPr>
              <w:rFonts w:ascii="Cambria Math" w:hAnsi="Cambria Math"/>
            </w:rPr>
            <m:t>=0</m:t>
          </m:r>
        </m:oMath>
      </m:oMathPara>
    </w:p>
    <w:p w14:paraId="4BE1D9D1" w14:textId="77777777" w:rsidR="001C3A56" w:rsidRPr="00E646B0"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4</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p5</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e5</m:t>
                            </m:r>
                          </m:sub>
                        </m:sSub>
                      </m:e>
                    </m:d>
                    <m:r>
                      <w:rPr>
                        <w:rFonts w:ascii="Cambria Math" w:hAnsi="Cambria Math"/>
                      </w:rPr>
                      <m:t>g</m:t>
                    </m:r>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crutches</m:t>
              </m:r>
            </m:sub>
          </m:sSub>
        </m:oMath>
      </m:oMathPara>
    </w:p>
    <w:p w14:paraId="326DFCCB" w14:textId="3EA8207B" w:rsidR="001C3A56" w:rsidRPr="00984C46" w:rsidRDefault="001C3A56" w:rsidP="001C3A56">
      <w:pPr>
        <w:pStyle w:val="Heading3"/>
      </w:pPr>
      <w:bookmarkStart w:id="64" w:name="_Toc84534918"/>
      <w:r>
        <w:t>Link 6</w:t>
      </w:r>
      <w:bookmarkEnd w:id="64"/>
      <w:r w:rsidR="00751CE0">
        <w:t xml:space="preserve"> – Hip module (</w:t>
      </w:r>
      <w:r w:rsidR="00EB4917">
        <w:t>left)</w:t>
      </w:r>
    </w:p>
    <w:p w14:paraId="4087D7BB" w14:textId="77777777" w:rsidR="001C3A56" w:rsidRPr="00F650F4" w:rsidRDefault="001C3A56" w:rsidP="001C3A56">
      <w:r>
        <w:t>Similar to link 4</w:t>
      </w:r>
    </w:p>
    <w:p w14:paraId="366BEE8F" w14:textId="77777777" w:rsidR="001C3A56" w:rsidRDefault="001C3A56" w:rsidP="001C3A56">
      <w:pPr>
        <w:jc w:val="center"/>
      </w:pPr>
      <w:r>
        <w:rPr>
          <w:noProof/>
        </w:rPr>
        <w:drawing>
          <wp:inline distT="0" distB="0" distL="0" distR="0" wp14:anchorId="4B447346" wp14:editId="1C0719B3">
            <wp:extent cx="2247900" cy="14192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4"/>
                    <a:stretch>
                      <a:fillRect/>
                    </a:stretch>
                  </pic:blipFill>
                  <pic:spPr>
                    <a:xfrm>
                      <a:off x="0" y="0"/>
                      <a:ext cx="2247900" cy="1419225"/>
                    </a:xfrm>
                    <a:prstGeom prst="rect">
                      <a:avLst/>
                    </a:prstGeom>
                  </pic:spPr>
                </pic:pic>
              </a:graphicData>
            </a:graphic>
          </wp:inline>
        </w:drawing>
      </w:r>
    </w:p>
    <w:p w14:paraId="65ABC4AE"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link6</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p6</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3</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=0</m:t>
          </m:r>
        </m:oMath>
      </m:oMathPara>
    </w:p>
    <w:p w14:paraId="09A53429" w14:textId="77777777" w:rsidR="001C3A56" w:rsidRPr="003812B2"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link6</m:t>
                  </m:r>
                </m:sub>
              </m:sSub>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5</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5</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e6</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D</m:t>
                  </m:r>
                </m:sub>
              </m:sSub>
            </m:e>
          </m:sPre>
          <m:r>
            <w:rPr>
              <w:rFonts w:ascii="Cambria Math" w:hAnsi="Cambria Math"/>
            </w:rPr>
            <m:t>=0</m:t>
          </m:r>
        </m:oMath>
      </m:oMathPara>
    </w:p>
    <w:p w14:paraId="21CEC06B" w14:textId="77777777" w:rsidR="001C3A56" w:rsidRPr="00445D70"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5</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E</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3</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e6</m:t>
                            </m:r>
                          </m:sub>
                        </m:sSub>
                      </m:e>
                    </m:d>
                    <m:r>
                      <w:rPr>
                        <w:rFonts w:ascii="Cambria Math" w:hAnsi="Cambria Math"/>
                      </w:rPr>
                      <m:t>g</m:t>
                    </m:r>
                  </m:e>
                </m:mr>
                <m:mr>
                  <m:e>
                    <m:r>
                      <w:rPr>
                        <w:rFonts w:ascii="Cambria Math" w:hAnsi="Cambria Math"/>
                      </w:rPr>
                      <m:t>0</m:t>
                    </m:r>
                  </m:e>
                </m:mr>
              </m:m>
            </m:e>
          </m:d>
        </m:oMath>
      </m:oMathPara>
    </w:p>
    <w:p w14:paraId="13B89334" w14:textId="77777777" w:rsidR="001C3A56" w:rsidRPr="00E646B0" w:rsidRDefault="001C3A56" w:rsidP="001C3A56"/>
    <w:p w14:paraId="2AF3EC90" w14:textId="21319AB2" w:rsidR="001C3A56" w:rsidRPr="00984C46" w:rsidRDefault="001C3A56" w:rsidP="001C3A56">
      <w:pPr>
        <w:pStyle w:val="Heading3"/>
      </w:pPr>
      <w:bookmarkStart w:id="65" w:name="_Toc84534919"/>
      <w:r>
        <w:t>Link 7</w:t>
      </w:r>
      <w:bookmarkEnd w:id="65"/>
      <w:r w:rsidR="00EB4917">
        <w:t xml:space="preserve"> – Thigh (left)</w:t>
      </w:r>
    </w:p>
    <w:p w14:paraId="6AC70C67" w14:textId="77777777" w:rsidR="001C3A56" w:rsidRPr="00F650F4" w:rsidRDefault="001C3A56" w:rsidP="001C3A56">
      <w:r>
        <w:t>Similar to link 3</w:t>
      </w:r>
    </w:p>
    <w:p w14:paraId="7133BF2E" w14:textId="77777777" w:rsidR="001C3A56" w:rsidRDefault="001C3A56" w:rsidP="001C3A56">
      <w:pPr>
        <w:jc w:val="center"/>
      </w:pPr>
      <w:r>
        <w:rPr>
          <w:noProof/>
        </w:rPr>
        <w:drawing>
          <wp:inline distT="0" distB="0" distL="0" distR="0" wp14:anchorId="5771B6A0" wp14:editId="407806B8">
            <wp:extent cx="1800225" cy="333375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5"/>
                    <a:stretch>
                      <a:fillRect/>
                    </a:stretch>
                  </pic:blipFill>
                  <pic:spPr>
                    <a:xfrm>
                      <a:off x="0" y="0"/>
                      <a:ext cx="1800225" cy="3333750"/>
                    </a:xfrm>
                    <a:prstGeom prst="rect">
                      <a:avLst/>
                    </a:prstGeom>
                  </pic:spPr>
                </pic:pic>
              </a:graphicData>
            </a:graphic>
          </wp:inline>
        </w:drawing>
      </w:r>
    </w:p>
    <w:p w14:paraId="693A39F9"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=0</m:t>
          </m:r>
        </m:oMath>
      </m:oMathPara>
    </w:p>
    <w:p w14:paraId="79CF05CE" w14:textId="77777777" w:rsidR="001C3A56" w:rsidRPr="007819D9"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6</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6</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p7</m:t>
                        </m:r>
                      </m:sub>
                    </m:sSub>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=0</m:t>
          </m:r>
        </m:oMath>
      </m:oMathPara>
    </w:p>
    <w:p w14:paraId="161EB5D0" w14:textId="77777777" w:rsidR="001C3A56" w:rsidRPr="0093578D"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6</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5</m:t>
              </m:r>
            </m:sup>
            <m:e>
              <m:sSub>
                <m:sSubPr>
                  <m:ctrlPr>
                    <w:rPr>
                      <w:rFonts w:ascii="Cambria Math" w:hAnsi="Cambria Math"/>
                      <w:i/>
                    </w:rPr>
                  </m:ctrlPr>
                </m:sSubPr>
                <m:e>
                  <m:r>
                    <w:rPr>
                      <w:rFonts w:ascii="Cambria Math" w:hAnsi="Cambria Math"/>
                    </w:rPr>
                    <m:t>F</m:t>
                  </m:r>
                </m:e>
                <m:sub>
                  <m:r>
                    <w:rPr>
                      <w:rFonts w:ascii="Cambria Math" w:hAnsi="Cambria Math"/>
                    </w:rPr>
                    <m:t>F</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6</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p7</m:t>
                        </m:r>
                      </m:sub>
                    </m:sSub>
                    <m:r>
                      <w:rPr>
                        <w:rFonts w:ascii="Cambria Math" w:hAnsi="Cambria Math"/>
                      </w:rPr>
                      <m:t>)g</m:t>
                    </m:r>
                  </m:e>
                </m:mr>
                <m:mr>
                  <m:e>
                    <m:r>
                      <w:rPr>
                        <w:rFonts w:ascii="Cambria Math" w:hAnsi="Cambria Math"/>
                      </w:rPr>
                      <m:t>0</m:t>
                    </m:r>
                  </m:e>
                </m:mr>
              </m:m>
            </m:e>
          </m:d>
        </m:oMath>
      </m:oMathPara>
    </w:p>
    <w:p w14:paraId="33319759" w14:textId="77777777" w:rsidR="001C3A56" w:rsidRPr="00E646B0" w:rsidRDefault="001C3A56" w:rsidP="001C3A56"/>
    <w:p w14:paraId="1088004F" w14:textId="5EE7DFC8" w:rsidR="001C3A56" w:rsidRPr="00984C46" w:rsidRDefault="001C3A56" w:rsidP="001C3A56">
      <w:pPr>
        <w:pStyle w:val="Heading3"/>
      </w:pPr>
      <w:bookmarkStart w:id="66" w:name="_Toc84534920"/>
      <w:r>
        <w:t>Link 8</w:t>
      </w:r>
      <w:bookmarkEnd w:id="66"/>
      <w:r w:rsidR="00FD6F43">
        <w:t xml:space="preserve"> – Shank (left)</w:t>
      </w:r>
    </w:p>
    <w:p w14:paraId="4C809B68" w14:textId="77777777" w:rsidR="001C3A56" w:rsidRPr="00F650F4" w:rsidRDefault="001C3A56" w:rsidP="001C3A56">
      <w:r>
        <w:t>Similar to link 2</w:t>
      </w:r>
    </w:p>
    <w:p w14:paraId="7CD6D445" w14:textId="77777777" w:rsidR="001C3A56" w:rsidRDefault="001C3A56" w:rsidP="001C3A56">
      <w:pPr>
        <w:jc w:val="center"/>
      </w:pPr>
      <w:r>
        <w:rPr>
          <w:noProof/>
        </w:rPr>
        <w:drawing>
          <wp:inline distT="0" distB="0" distL="0" distR="0" wp14:anchorId="57A69E94" wp14:editId="2E1E7686">
            <wp:extent cx="1685925" cy="29241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6"/>
                    <a:stretch>
                      <a:fillRect/>
                    </a:stretch>
                  </pic:blipFill>
                  <pic:spPr>
                    <a:xfrm>
                      <a:off x="0" y="0"/>
                      <a:ext cx="1685925" cy="2924175"/>
                    </a:xfrm>
                    <a:prstGeom prst="rect">
                      <a:avLst/>
                    </a:prstGeom>
                  </pic:spPr>
                </pic:pic>
              </a:graphicData>
            </a:graphic>
          </wp:inline>
        </w:drawing>
      </w:r>
    </w:p>
    <w:p w14:paraId="589A660F"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link8</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G7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=0</m:t>
          </m:r>
        </m:oMath>
      </m:oMathPara>
    </w:p>
    <w:p w14:paraId="364A2531" w14:textId="77777777" w:rsidR="001C3A56" w:rsidRPr="00C30831"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link8</m:t>
                  </m:r>
                </m:sub>
              </m:sSub>
            </m:e>
          </m:sPre>
          <m:r>
            <w:rPr>
              <w:rFonts w:ascii="Cambria Math" w:hAnsi="Cambria Math"/>
            </w:rPr>
            <m:t>=</m:t>
          </m:r>
          <m:sPre>
            <m:sPrePr>
              <m:ctrlPr>
                <w:rPr>
                  <w:rFonts w:ascii="Cambria Math" w:hAnsi="Cambria Math"/>
                  <w:i/>
                </w:rPr>
              </m:ctrlPr>
            </m:sPrePr>
            <m:sub>
              <m:r>
                <w:rPr>
                  <w:rFonts w:ascii="Cambria Math" w:hAnsi="Cambria Math"/>
                </w:rPr>
                <m:t>6</m:t>
              </m:r>
            </m:sub>
            <m:sup>
              <m:r>
                <w:rPr>
                  <w:rFonts w:ascii="Cambria Math" w:hAnsi="Cambria Math"/>
                </w:rPr>
                <m:t>7</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7</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e8</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p8</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=0</m:t>
          </m:r>
        </m:oMath>
      </m:oMathPara>
    </w:p>
    <w:p w14:paraId="5581972D" w14:textId="77777777" w:rsidR="001C3A56" w:rsidRPr="00416018"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6</m:t>
              </m:r>
            </m:sub>
            <m:sup>
              <m:r>
                <w:rPr>
                  <w:rFonts w:ascii="Cambria Math" w:hAnsi="Cambria Math"/>
                </w:rPr>
                <m:t>7</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6</m:t>
              </m:r>
            </m:sup>
            <m:e>
              <m:sSub>
                <m:sSubPr>
                  <m:ctrlPr>
                    <w:rPr>
                      <w:rFonts w:ascii="Cambria Math" w:hAnsi="Cambria Math"/>
                      <w:i/>
                    </w:rPr>
                  </m:ctrlPr>
                </m:sSubPr>
                <m:e>
                  <m:r>
                    <w:rPr>
                      <w:rFonts w:ascii="Cambria Math" w:hAnsi="Cambria Math"/>
                    </w:rPr>
                    <m:t>F</m:t>
                  </m:r>
                </m:e>
                <m:sub>
                  <m:r>
                    <w:rPr>
                      <w:rFonts w:ascii="Cambria Math" w:hAnsi="Cambria Math"/>
                    </w:rPr>
                    <m:t>G</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7</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e8</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p8</m:t>
                        </m:r>
                      </m:sub>
                    </m:sSub>
                    <m:r>
                      <w:rPr>
                        <w:rFonts w:ascii="Cambria Math" w:hAnsi="Cambria Math"/>
                      </w:rPr>
                      <m:t>)g</m:t>
                    </m:r>
                  </m:e>
                </m:mr>
                <m:mr>
                  <m:e>
                    <m:r>
                      <w:rPr>
                        <w:rFonts w:ascii="Cambria Math" w:hAnsi="Cambria Math"/>
                      </w:rPr>
                      <m:t>0</m:t>
                    </m:r>
                  </m:e>
                </m:mr>
              </m:m>
            </m:e>
          </m:d>
        </m:oMath>
      </m:oMathPara>
    </w:p>
    <w:p w14:paraId="67917309" w14:textId="77777777" w:rsidR="001C3A56" w:rsidRPr="00E646B0" w:rsidRDefault="001C3A56" w:rsidP="001C3A56">
      <w:pPr>
        <w:jc w:val="center"/>
      </w:pPr>
    </w:p>
    <w:p w14:paraId="51F70A5E" w14:textId="77777777" w:rsidR="001C3A56" w:rsidRPr="00984C46" w:rsidRDefault="001C3A56" w:rsidP="001C3A56">
      <w:pPr>
        <w:pStyle w:val="Heading3"/>
      </w:pPr>
      <w:bookmarkStart w:id="67" w:name="_Toc84534921"/>
      <w:r>
        <w:t>Link 9</w:t>
      </w:r>
      <w:bookmarkEnd w:id="67"/>
    </w:p>
    <w:p w14:paraId="0D5599C9" w14:textId="77777777" w:rsidR="001C3A56" w:rsidRPr="00F650F4" w:rsidRDefault="001C3A56" w:rsidP="001C3A56">
      <w:r>
        <w:t>Similar to link 1</w:t>
      </w:r>
    </w:p>
    <w:p w14:paraId="27F95B22" w14:textId="77777777" w:rsidR="001C3A56" w:rsidRDefault="001C3A56" w:rsidP="001C3A56">
      <w:pPr>
        <w:jc w:val="center"/>
      </w:pPr>
      <w:r>
        <w:rPr>
          <w:noProof/>
        </w:rPr>
        <w:lastRenderedPageBreak/>
        <w:drawing>
          <wp:inline distT="0" distB="0" distL="0" distR="0" wp14:anchorId="61B5B597" wp14:editId="13044391">
            <wp:extent cx="2476500" cy="24098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9"/>
                    <a:stretch>
                      <a:fillRect/>
                    </a:stretch>
                  </pic:blipFill>
                  <pic:spPr>
                    <a:xfrm>
                      <a:off x="0" y="0"/>
                      <a:ext cx="2476500" cy="2409825"/>
                    </a:xfrm>
                    <a:prstGeom prst="rect">
                      <a:avLst/>
                    </a:prstGeom>
                  </pic:spPr>
                </pic:pic>
              </a:graphicData>
            </a:graphic>
          </wp:inline>
        </w:drawing>
      </w:r>
    </w:p>
    <w:p w14:paraId="2429FA26" w14:textId="77777777" w:rsidR="001C3A56" w:rsidRPr="00821D64"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G9</m:t>
                  </m:r>
                </m:sub>
              </m:sSub>
            </m:e>
          </m:sPr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=0</m:t>
          </m:r>
        </m:oMath>
      </m:oMathPara>
    </w:p>
    <w:p w14:paraId="796E52A0" w14:textId="5E722F14" w:rsidR="001C3A56" w:rsidRPr="00021CAC" w:rsidRDefault="002A55B1" w:rsidP="001C3A56">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F</m:t>
                      </m:r>
                    </m:e>
                  </m:nary>
                </m:e>
                <m:sub>
                  <m:r>
                    <w:rPr>
                      <w:rFonts w:ascii="Cambria Math" w:hAnsi="Cambria Math"/>
                    </w:rPr>
                    <m:t>link7</m:t>
                  </m:r>
                </m:sub>
              </m:sSub>
            </m:e>
          </m:sPre>
          <m:r>
            <w:rPr>
              <w:rFonts w:ascii="Cambria Math" w:hAnsi="Cambria Math"/>
            </w:rPr>
            <m:t>=</m:t>
          </m:r>
          <m:sPre>
            <m:sPrePr>
              <m:ctrlPr>
                <w:rPr>
                  <w:rFonts w:ascii="Cambria Math" w:hAnsi="Cambria Math"/>
                  <w:i/>
                </w:rPr>
              </m:ctrlPr>
            </m:sPrePr>
            <m:sub>
              <m:r>
                <w:rPr>
                  <w:rFonts w:ascii="Cambria Math" w:hAnsi="Cambria Math"/>
                </w:rPr>
                <m:t>7</m:t>
              </m:r>
            </m:sub>
            <m:sup>
              <m:r>
                <w:rPr>
                  <w:rFonts w:ascii="Cambria Math" w:hAnsi="Cambria Math"/>
                </w:rPr>
                <m:t>8</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8</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e9</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p9</m:t>
                            </m:r>
                          </m:sub>
                        </m:sSub>
                      </m:e>
                    </m:d>
                    <m:r>
                      <w:rPr>
                        <w:rFonts w:ascii="Cambria Math" w:hAnsi="Cambria Math"/>
                      </w:rPr>
                      <m:t>g</m:t>
                    </m:r>
                  </m:e>
                </m:mr>
                <m:mr>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=0</m:t>
          </m:r>
        </m:oMath>
      </m:oMathPara>
    </w:p>
    <w:p w14:paraId="1864C7A0" w14:textId="2AC99BBA" w:rsidR="001C3A56" w:rsidRPr="00E10FED" w:rsidRDefault="002A55B1" w:rsidP="001C3A56">
      <w:pPr>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8</m:t>
              </m:r>
            </m:sup>
            <m:e>
              <m:sSub>
                <m:sSubPr>
                  <m:ctrlPr>
                    <w:rPr>
                      <w:rFonts w:ascii="Cambria Math" w:hAnsi="Cambria Math"/>
                      <w:i/>
                    </w:rPr>
                  </m:ctrlPr>
                </m:sSubPr>
                <m:e>
                  <m:r>
                    <w:rPr>
                      <w:rFonts w:ascii="Cambria Math" w:hAnsi="Cambria Math"/>
                    </w:rPr>
                    <m:t>F</m:t>
                  </m:r>
                </m:e>
                <m:sub>
                  <m:r>
                    <w:rPr>
                      <w:rFonts w:ascii="Cambria Math" w:hAnsi="Cambria Math"/>
                    </w:rPr>
                    <m:t>reaction</m:t>
                  </m:r>
                </m:sub>
              </m:sSub>
            </m:e>
          </m:sPre>
          <m:r>
            <w:rPr>
              <w:rFonts w:ascii="Cambria Math" w:hAnsi="Cambria Math"/>
            </w:rPr>
            <m:t>=-</m:t>
          </m:r>
          <m:sPre>
            <m:sPrePr>
              <m:ctrlPr>
                <w:rPr>
                  <w:rFonts w:ascii="Cambria Math" w:hAnsi="Cambria Math"/>
                  <w:i/>
                </w:rPr>
              </m:ctrlPr>
            </m:sPrePr>
            <m:sub>
              <m:r>
                <w:rPr>
                  <w:rFonts w:ascii="Cambria Math" w:hAnsi="Cambria Math"/>
                </w:rPr>
                <m:t>7</m:t>
              </m:r>
            </m:sub>
            <m:sup>
              <m:r>
                <w:rPr>
                  <w:rFonts w:ascii="Cambria Math" w:hAnsi="Cambria Math"/>
                </w:rPr>
                <m:t>8</m:t>
              </m:r>
            </m:sup>
            <m:e>
              <m:r>
                <w:rPr>
                  <w:rFonts w:ascii="Cambria Math" w:hAnsi="Cambria Math"/>
                </w:rPr>
                <m:t>R</m:t>
              </m:r>
            </m:e>
          </m:sPre>
          <m:sPre>
            <m:sPrePr>
              <m:ctrlPr>
                <w:rPr>
                  <w:rFonts w:ascii="Cambria Math" w:hAnsi="Cambria Math"/>
                  <w:i/>
                </w:rPr>
              </m:ctrlPr>
            </m:sPrePr>
            <m:sub>
              <m:r>
                <w:rPr>
                  <w:rFonts w:ascii="Cambria Math" w:hAnsi="Cambria Math"/>
                </w:rPr>
                <m:t xml:space="preserve"> </m:t>
              </m:r>
            </m:sub>
            <m:sup>
              <m:r>
                <w:rPr>
                  <w:rFonts w:ascii="Cambria Math" w:hAnsi="Cambria Math"/>
                </w:rPr>
                <m:t>7</m:t>
              </m:r>
            </m:sup>
            <m:e>
              <m:sSub>
                <m:sSubPr>
                  <m:ctrlPr>
                    <w:rPr>
                      <w:rFonts w:ascii="Cambria Math" w:hAnsi="Cambria Math"/>
                      <w:i/>
                    </w:rPr>
                  </m:ctrlPr>
                </m:sSubPr>
                <m:e>
                  <m:r>
                    <w:rPr>
                      <w:rFonts w:ascii="Cambria Math" w:hAnsi="Cambria Math"/>
                    </w:rPr>
                    <m:t>F</m:t>
                  </m:r>
                </m:e>
                <m:sub>
                  <m:r>
                    <w:rPr>
                      <w:rFonts w:ascii="Cambria Math" w:hAnsi="Cambria Math"/>
                    </w:rPr>
                    <m:t>H</m:t>
                  </m:r>
                </m:sub>
              </m:sSub>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8</m:t>
              </m:r>
            </m:sup>
            <m:e>
              <m:r>
                <w:rPr>
                  <w:rFonts w:ascii="Cambria Math" w:hAnsi="Cambria Math"/>
                </w:rPr>
                <m:t>R</m:t>
              </m:r>
            </m:e>
          </m:sPr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e9</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p9</m:t>
                        </m:r>
                      </m:sub>
                    </m:sSub>
                    <m:r>
                      <w:rPr>
                        <w:rFonts w:ascii="Cambria Math" w:hAnsi="Cambria Math"/>
                      </w:rPr>
                      <m:t>)g</m:t>
                    </m:r>
                  </m:e>
                </m:mr>
                <m:mr>
                  <m:e>
                    <m:r>
                      <w:rPr>
                        <w:rFonts w:ascii="Cambria Math" w:hAnsi="Cambria Math"/>
                      </w:rPr>
                      <m:t>0</m:t>
                    </m:r>
                  </m:e>
                </m:mr>
              </m:m>
            </m:e>
          </m:d>
        </m:oMath>
      </m:oMathPara>
    </w:p>
    <w:p w14:paraId="1367F5E8" w14:textId="239D7F4A" w:rsidR="00E10FED" w:rsidRPr="00DA0BCC" w:rsidRDefault="00E10FED" w:rsidP="001C3A56">
      <w:r>
        <w:t>To solve MATLAB code was written to calculate to link 5, then from link 9 to link 5</w:t>
      </w:r>
      <w:r w:rsidR="00793C85">
        <w:t xml:space="preserve"> (using given reaction force)</w:t>
      </w:r>
      <w:r>
        <w:t xml:space="preserve"> so the equivalent force from the crutches could be found to calculate the moment.</w:t>
      </w:r>
    </w:p>
    <w:p w14:paraId="16559E67" w14:textId="7A9C64D5" w:rsidR="008F76B7" w:rsidRPr="00984C46" w:rsidRDefault="008F76B7" w:rsidP="00DA1401">
      <w:pPr>
        <w:pStyle w:val="Heading2"/>
      </w:pPr>
      <w:r>
        <w:t>Moment</w:t>
      </w:r>
      <w:bookmarkEnd w:id="59"/>
    </w:p>
    <w:p w14:paraId="6DAA8718" w14:textId="77777777" w:rsidR="008F76B7" w:rsidRPr="00BB5764" w:rsidRDefault="008F76B7" w:rsidP="00DA1401">
      <w:r>
        <w:t>Moments within the system will be of two types: actuated motor and joint moment. The actuated motors will be a moment from the motors resisting motion, while the joint moment is a reaction force from a joint due to moment imbalance.</w:t>
      </w:r>
    </w:p>
    <w:p w14:paraId="420D8DF8" w14:textId="19292936" w:rsidR="008F76B7" w:rsidRPr="00984C46" w:rsidRDefault="008F76B7" w:rsidP="00DA1401">
      <w:pPr>
        <w:pStyle w:val="Heading3"/>
      </w:pPr>
      <w:bookmarkStart w:id="68" w:name="_Toc85553709"/>
      <w:r>
        <w:t>Joint A</w:t>
      </w:r>
      <w:bookmarkEnd w:id="68"/>
      <w:r w:rsidR="005641B0">
        <w:t xml:space="preserve"> </w:t>
      </w:r>
      <w:r w:rsidR="005339E0">
        <w:t>–</w:t>
      </w:r>
      <w:r w:rsidR="005641B0">
        <w:t xml:space="preserve"> </w:t>
      </w:r>
      <w:r w:rsidR="005339E0">
        <w:t>Between ankle and shank</w:t>
      </w:r>
      <w:r w:rsidR="00905DF1">
        <w:t xml:space="preserve"> (right)</w:t>
      </w:r>
    </w:p>
    <w:p w14:paraId="1D0C2C73" w14:textId="5F1BB283" w:rsidR="008F76B7" w:rsidRDefault="005A0B5D" w:rsidP="00E37CC8">
      <w:pPr>
        <w:jc w:val="center"/>
      </w:pPr>
      <w:r>
        <w:rPr>
          <w:noProof/>
        </w:rPr>
        <w:drawing>
          <wp:inline distT="0" distB="0" distL="0" distR="0" wp14:anchorId="50F09C4B" wp14:editId="7323E81C">
            <wp:extent cx="1699132" cy="2540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7"/>
                    <a:stretch>
                      <a:fillRect/>
                    </a:stretch>
                  </pic:blipFill>
                  <pic:spPr>
                    <a:xfrm>
                      <a:off x="0" y="0"/>
                      <a:ext cx="1703830" cy="2547024"/>
                    </a:xfrm>
                    <a:prstGeom prst="rect">
                      <a:avLst/>
                    </a:prstGeom>
                  </pic:spPr>
                </pic:pic>
              </a:graphicData>
            </a:graphic>
          </wp:inline>
        </w:drawing>
      </w:r>
    </w:p>
    <w:p w14:paraId="449C2D26" w14:textId="38413427" w:rsidR="000A4528" w:rsidRPr="001A71DA" w:rsidRDefault="000A4528" w:rsidP="00E37CC8">
      <w:pPr>
        <w:jc w:val="center"/>
      </w:pPr>
      <w:r>
        <w:t xml:space="preserve">Figure </w:t>
      </w:r>
      <w:r w:rsidR="00C17615">
        <w:t>22</w:t>
      </w:r>
      <w:r>
        <w:t>: Free body diagram of the moment at Joint A</w:t>
      </w:r>
    </w:p>
    <w:p w14:paraId="77120AF2" w14:textId="77777777" w:rsidR="008F76B7" w:rsidRPr="00B42516" w:rsidRDefault="002A55B1"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M</m:t>
                  </m:r>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AO</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AGe</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AGp</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1</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r</m:t>
                  </m:r>
                </m:e>
                <m:sub>
                  <m:r>
                    <w:rPr>
                      <w:rFonts w:ascii="Cambria Math" w:hAnsi="Cambria Math"/>
                    </w:rPr>
                    <m:t>AGp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0</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2</m:t>
                  </m:r>
                </m:sub>
              </m:sSub>
            </m:e>
          </m:sPre>
          <m:r>
            <m:rPr>
              <m:sty m:val="p"/>
            </m:rPr>
            <w:rPr>
              <w:rFonts w:ascii="Cambria Math" w:hAnsi="Cambria Math"/>
            </w:rPr>
            <m:t>=0</m:t>
          </m:r>
        </m:oMath>
      </m:oMathPara>
    </w:p>
    <w:p w14:paraId="0A3AD795" w14:textId="7BA2AFC3" w:rsidR="008F76B7" w:rsidRPr="00984C46" w:rsidRDefault="008F76B7" w:rsidP="00DA1401">
      <w:pPr>
        <w:pStyle w:val="Heading3"/>
      </w:pPr>
      <w:bookmarkStart w:id="69" w:name="_Toc85553710"/>
      <w:r>
        <w:t>Joint B</w:t>
      </w:r>
      <w:bookmarkEnd w:id="69"/>
      <w:r w:rsidR="005339E0">
        <w:t xml:space="preserve"> – Between Shank and thigh</w:t>
      </w:r>
      <w:r w:rsidR="00E73B93">
        <w:t xml:space="preserve"> (right)</w:t>
      </w:r>
    </w:p>
    <w:p w14:paraId="0E6D37BD" w14:textId="7C2DDBAE" w:rsidR="008F76B7" w:rsidRDefault="005A0B5D" w:rsidP="00E37CC8">
      <w:pPr>
        <w:jc w:val="center"/>
      </w:pPr>
      <w:r>
        <w:rPr>
          <w:noProof/>
        </w:rPr>
        <w:drawing>
          <wp:inline distT="0" distB="0" distL="0" distR="0" wp14:anchorId="05911414" wp14:editId="537DA8E2">
            <wp:extent cx="1378002" cy="3676650"/>
            <wp:effectExtent l="0" t="0" r="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38"/>
                    <a:stretch>
                      <a:fillRect/>
                    </a:stretch>
                  </pic:blipFill>
                  <pic:spPr>
                    <a:xfrm>
                      <a:off x="0" y="0"/>
                      <a:ext cx="1379571" cy="3680836"/>
                    </a:xfrm>
                    <a:prstGeom prst="rect">
                      <a:avLst/>
                    </a:prstGeom>
                  </pic:spPr>
                </pic:pic>
              </a:graphicData>
            </a:graphic>
          </wp:inline>
        </w:drawing>
      </w:r>
    </w:p>
    <w:p w14:paraId="0651AB09" w14:textId="53830942" w:rsidR="000A4528" w:rsidRPr="001A71DA" w:rsidRDefault="000A4528" w:rsidP="00E37CC8">
      <w:pPr>
        <w:jc w:val="center"/>
      </w:pPr>
      <w:r>
        <w:t xml:space="preserve">Figure </w:t>
      </w:r>
      <w:r w:rsidR="00C17615">
        <w:t>23</w:t>
      </w:r>
      <w:r>
        <w:t>: Free body diagram of the moment at Joint A</w:t>
      </w:r>
    </w:p>
    <w:p w14:paraId="0F000184" w14:textId="77777777" w:rsidR="008F76B7" w:rsidRPr="00B42516" w:rsidRDefault="002A55B1"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M</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A</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2</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r</m:t>
                  </m:r>
                </m:e>
                <m:sub>
                  <m:r>
                    <w:rPr>
                      <w:rFonts w:ascii="Cambria Math" w:hAnsi="Cambria Math"/>
                    </w:rPr>
                    <m:t>BGp</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1</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3</m:t>
                  </m:r>
                </m:sub>
              </m:sSub>
            </m:e>
          </m:sPre>
          <m:r>
            <m:rPr>
              <m:sty m:val="p"/>
            </m:rPr>
            <w:rPr>
              <w:rFonts w:ascii="Cambria Math" w:hAnsi="Cambria Math"/>
            </w:rPr>
            <m:t>=0</m:t>
          </m:r>
        </m:oMath>
      </m:oMathPara>
    </w:p>
    <w:p w14:paraId="0E46CCBE" w14:textId="207A566A" w:rsidR="008F76B7" w:rsidRPr="00984C46" w:rsidRDefault="008F76B7" w:rsidP="00DA1401">
      <w:pPr>
        <w:pStyle w:val="Heading3"/>
      </w:pPr>
      <w:bookmarkStart w:id="70" w:name="_Toc85553711"/>
      <w:r>
        <w:t>Joint C</w:t>
      </w:r>
      <w:bookmarkEnd w:id="70"/>
      <w:r w:rsidR="00695B21">
        <w:t xml:space="preserve"> – Between thigh and hip module</w:t>
      </w:r>
      <w:r w:rsidR="007F6F6A">
        <w:t xml:space="preserve"> (right)</w:t>
      </w:r>
    </w:p>
    <w:p w14:paraId="4D2959CF" w14:textId="6CF56491" w:rsidR="008F76B7" w:rsidRDefault="005A0B5D" w:rsidP="00E37CC8">
      <w:pPr>
        <w:jc w:val="center"/>
      </w:pPr>
      <w:r>
        <w:rPr>
          <w:noProof/>
        </w:rPr>
        <w:drawing>
          <wp:inline distT="0" distB="0" distL="0" distR="0" wp14:anchorId="75C37A7E" wp14:editId="753C4437">
            <wp:extent cx="2267348" cy="241935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9"/>
                    <a:stretch>
                      <a:fillRect/>
                    </a:stretch>
                  </pic:blipFill>
                  <pic:spPr>
                    <a:xfrm>
                      <a:off x="0" y="0"/>
                      <a:ext cx="2269896" cy="2422069"/>
                    </a:xfrm>
                    <a:prstGeom prst="rect">
                      <a:avLst/>
                    </a:prstGeom>
                  </pic:spPr>
                </pic:pic>
              </a:graphicData>
            </a:graphic>
          </wp:inline>
        </w:drawing>
      </w:r>
    </w:p>
    <w:p w14:paraId="1D1FEDB0" w14:textId="598817A6" w:rsidR="000A4528" w:rsidRPr="001A71DA" w:rsidRDefault="000A4528" w:rsidP="00E37CC8">
      <w:pPr>
        <w:jc w:val="center"/>
      </w:pPr>
      <w:r>
        <w:t xml:space="preserve">Figure </w:t>
      </w:r>
      <w:r w:rsidR="00C17615">
        <w:t>24</w:t>
      </w:r>
      <w:r>
        <w:t>: Free body diagram of the moment at Joint B</w:t>
      </w:r>
    </w:p>
    <w:p w14:paraId="46672A4C" w14:textId="77777777" w:rsidR="008F76B7" w:rsidRPr="00B42516" w:rsidRDefault="002A55B1"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M</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B</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r</m:t>
                  </m:r>
                </m:e>
                <m:sub>
                  <m:r>
                    <w:rPr>
                      <w:rFonts w:ascii="Cambria Math" w:hAnsi="Cambria Math"/>
                    </w:rPr>
                    <m:t>CGp</m:t>
                  </m:r>
                  <m:r>
                    <m:rPr>
                      <m:sty m:val="p"/>
                    </m:rPr>
                    <w:rPr>
                      <w:rFonts w:ascii="Cambria Math" w:hAnsi="Cambria Math"/>
                    </w:rPr>
                    <m:t>3</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2</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3</m:t>
                  </m:r>
                </m:sub>
              </m:sSub>
            </m:e>
          </m:sPre>
          <m:r>
            <m:rPr>
              <m:sty m:val="p"/>
            </m:rPr>
            <w:rPr>
              <w:rFonts w:ascii="Cambria Math" w:hAnsi="Cambria Math"/>
            </w:rPr>
            <m:t>=0</m:t>
          </m:r>
        </m:oMath>
      </m:oMathPara>
    </w:p>
    <w:p w14:paraId="7ECE861D" w14:textId="64089B6B" w:rsidR="008F76B7" w:rsidRPr="00984C46" w:rsidRDefault="008F76B7" w:rsidP="00DA1401">
      <w:pPr>
        <w:pStyle w:val="Heading3"/>
      </w:pPr>
      <w:bookmarkStart w:id="71" w:name="_Toc85553712"/>
      <w:r>
        <w:t>Joint D</w:t>
      </w:r>
      <w:bookmarkEnd w:id="71"/>
      <w:r w:rsidR="0024505C">
        <w:t xml:space="preserve"> – Between hip module and </w:t>
      </w:r>
      <w:r w:rsidR="00396586">
        <w:t>backplate</w:t>
      </w:r>
      <w:r w:rsidR="00EB5BE4">
        <w:t xml:space="preserve"> (right)</w:t>
      </w:r>
    </w:p>
    <w:p w14:paraId="53FC04F0" w14:textId="23E16270" w:rsidR="008F76B7" w:rsidRDefault="005A0B5D" w:rsidP="00E37CC8">
      <w:pPr>
        <w:jc w:val="center"/>
      </w:pPr>
      <w:r>
        <w:rPr>
          <w:noProof/>
        </w:rPr>
        <w:drawing>
          <wp:inline distT="0" distB="0" distL="0" distR="0" wp14:anchorId="3BFC1AC2" wp14:editId="755A4A4D">
            <wp:extent cx="2578100" cy="2776416"/>
            <wp:effectExtent l="0" t="0" r="0" b="5080"/>
            <wp:docPr id="23" name="Picture 2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histogram&#10;&#10;Description automatically generated"/>
                    <pic:cNvPicPr/>
                  </pic:nvPicPr>
                  <pic:blipFill>
                    <a:blip r:embed="rId40"/>
                    <a:stretch>
                      <a:fillRect/>
                    </a:stretch>
                  </pic:blipFill>
                  <pic:spPr>
                    <a:xfrm>
                      <a:off x="0" y="0"/>
                      <a:ext cx="2582180" cy="2780810"/>
                    </a:xfrm>
                    <a:prstGeom prst="rect">
                      <a:avLst/>
                    </a:prstGeom>
                  </pic:spPr>
                </pic:pic>
              </a:graphicData>
            </a:graphic>
          </wp:inline>
        </w:drawing>
      </w:r>
    </w:p>
    <w:p w14:paraId="188A1CE9" w14:textId="7F7CFB02" w:rsidR="000A4528" w:rsidRPr="00B16E73" w:rsidRDefault="000A4528" w:rsidP="00E37CC8">
      <w:pPr>
        <w:jc w:val="center"/>
      </w:pPr>
      <w:r>
        <w:t xml:space="preserve">Figure </w:t>
      </w:r>
      <w:r w:rsidR="00C17615">
        <w:t>25</w:t>
      </w:r>
      <w:r>
        <w:t>: Free body diagram of the moment at Joint D</w:t>
      </w:r>
    </w:p>
    <w:p w14:paraId="06565584" w14:textId="77777777" w:rsidR="008F76B7" w:rsidRPr="00061AE1" w:rsidRDefault="002A55B1"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M</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C</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4</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r</m:t>
                  </m:r>
                </m:e>
                <m:sub>
                  <m:r>
                    <w:rPr>
                      <w:rFonts w:ascii="Cambria Math" w:hAnsi="Cambria Math"/>
                    </w:rPr>
                    <m:t>Dcru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3</m:t>
              </m:r>
            </m:sup>
            <m:e>
              <m:sSub>
                <m:sSubPr>
                  <m:ctrlPr>
                    <w:rPr>
                      <w:rFonts w:ascii="Cambria Math" w:hAnsi="Cambria Math"/>
                    </w:rPr>
                  </m:ctrlPr>
                </m:sSubPr>
                <m:e>
                  <m:r>
                    <w:rPr>
                      <w:rFonts w:ascii="Cambria Math" w:hAnsi="Cambria Math"/>
                    </w:rPr>
                    <m:t>F</m:t>
                  </m:r>
                </m:e>
                <m:sub>
                  <m:r>
                    <w:rPr>
                      <w:rFonts w:ascii="Cambria Math" w:hAnsi="Cambria Math"/>
                    </w:rPr>
                    <m:t>cru</m:t>
                  </m:r>
                </m:sub>
              </m:sSub>
            </m:e>
          </m:sPre>
          <m:r>
            <m:rPr>
              <m:sty m:val="p"/>
            </m:rPr>
            <w:rPr>
              <w:rFonts w:ascii="Cambria Math" w:hAnsi="Cambria Math"/>
            </w:rPr>
            <m:t>=0</m:t>
          </m:r>
        </m:oMath>
      </m:oMathPara>
    </w:p>
    <w:p w14:paraId="391B52C4" w14:textId="683AF878" w:rsidR="008F76B7" w:rsidRPr="00984C46" w:rsidRDefault="008F76B7" w:rsidP="00DA1401">
      <w:pPr>
        <w:pStyle w:val="Heading3"/>
      </w:pPr>
      <w:bookmarkStart w:id="72" w:name="_Toc85553713"/>
      <w:r>
        <w:t>Joint E</w:t>
      </w:r>
      <w:bookmarkEnd w:id="72"/>
      <w:r w:rsidR="00905DF1">
        <w:t xml:space="preserve"> – between </w:t>
      </w:r>
      <w:r w:rsidR="00557525">
        <w:t xml:space="preserve">hip module and </w:t>
      </w:r>
      <w:r w:rsidR="00396586">
        <w:t>backplate</w:t>
      </w:r>
      <w:r w:rsidR="00557525">
        <w:t xml:space="preserve"> (left)</w:t>
      </w:r>
    </w:p>
    <w:p w14:paraId="6842EA50" w14:textId="1C7EFAAA" w:rsidR="008F76B7" w:rsidRDefault="005A0B5D" w:rsidP="00E37CC8">
      <w:pPr>
        <w:jc w:val="center"/>
      </w:pPr>
      <w:r>
        <w:rPr>
          <w:noProof/>
        </w:rPr>
        <w:drawing>
          <wp:inline distT="0" distB="0" distL="0" distR="0" wp14:anchorId="193FF811" wp14:editId="2E44B275">
            <wp:extent cx="2195386" cy="2851150"/>
            <wp:effectExtent l="0" t="0" r="0" b="635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41"/>
                    <a:stretch>
                      <a:fillRect/>
                    </a:stretch>
                  </pic:blipFill>
                  <pic:spPr>
                    <a:xfrm>
                      <a:off x="0" y="0"/>
                      <a:ext cx="2198881" cy="2855689"/>
                    </a:xfrm>
                    <a:prstGeom prst="rect">
                      <a:avLst/>
                    </a:prstGeom>
                  </pic:spPr>
                </pic:pic>
              </a:graphicData>
            </a:graphic>
          </wp:inline>
        </w:drawing>
      </w:r>
    </w:p>
    <w:p w14:paraId="4E62FC29" w14:textId="08591245" w:rsidR="000A4528" w:rsidRDefault="000A4528" w:rsidP="00E37CC8">
      <w:pPr>
        <w:jc w:val="center"/>
      </w:pPr>
      <w:r>
        <w:t xml:space="preserve">Figure </w:t>
      </w:r>
      <w:r w:rsidR="00C17615">
        <w:t>26</w:t>
      </w:r>
      <w:r>
        <w:t>: Free body diagram of the moment at Joint E</w:t>
      </w:r>
    </w:p>
    <w:p w14:paraId="6A23F958" w14:textId="77777777" w:rsidR="008F76B7" w:rsidRPr="001A71DA" w:rsidRDefault="002A55B1"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M</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FD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D</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cru</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r</m:t>
                  </m:r>
                </m:e>
                <m:sub>
                  <m:r>
                    <w:rPr>
                      <w:rFonts w:ascii="Cambria Math" w:hAnsi="Cambria Math"/>
                    </w:rPr>
                    <m:t>EGe</m:t>
                  </m:r>
                  <m:r>
                    <m:rPr>
                      <m:sty m:val="p"/>
                    </m:rPr>
                    <w:rPr>
                      <w:rFonts w:ascii="Cambria Math" w:hAnsi="Cambria Math"/>
                    </w:rPr>
                    <m:t>5</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4</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5</m:t>
                  </m:r>
                </m:sub>
              </m:sSub>
            </m:e>
          </m:sPre>
          <m:r>
            <m:rPr>
              <m:sty m:val="p"/>
            </m:rPr>
            <w:rPr>
              <w:rFonts w:ascii="Cambria Math" w:hAnsi="Cambria Math"/>
            </w:rPr>
            <m:t>=0</m:t>
          </m:r>
        </m:oMath>
      </m:oMathPara>
    </w:p>
    <w:p w14:paraId="01218F99" w14:textId="268A42BE" w:rsidR="008F76B7" w:rsidRPr="00984C46" w:rsidRDefault="008F76B7" w:rsidP="00DA1401">
      <w:pPr>
        <w:pStyle w:val="Heading3"/>
      </w:pPr>
      <w:bookmarkStart w:id="73" w:name="_Toc85553714"/>
      <w:r>
        <w:lastRenderedPageBreak/>
        <w:t>Joint F</w:t>
      </w:r>
      <w:bookmarkEnd w:id="73"/>
      <w:r w:rsidR="00396586">
        <w:t xml:space="preserve"> – Between </w:t>
      </w:r>
      <w:r w:rsidR="00070222">
        <w:t>hip module and thigh (left)</w:t>
      </w:r>
    </w:p>
    <w:p w14:paraId="7F8E7FE6" w14:textId="3E63B55A" w:rsidR="008F76B7" w:rsidRDefault="005A0B5D" w:rsidP="00E37CC8">
      <w:pPr>
        <w:jc w:val="center"/>
      </w:pPr>
      <w:r>
        <w:rPr>
          <w:noProof/>
        </w:rPr>
        <w:drawing>
          <wp:inline distT="0" distB="0" distL="0" distR="0" wp14:anchorId="02C34EEF" wp14:editId="3AD66276">
            <wp:extent cx="2133600" cy="2270293"/>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42"/>
                    <a:stretch>
                      <a:fillRect/>
                    </a:stretch>
                  </pic:blipFill>
                  <pic:spPr>
                    <a:xfrm>
                      <a:off x="0" y="0"/>
                      <a:ext cx="2136193" cy="2273052"/>
                    </a:xfrm>
                    <a:prstGeom prst="rect">
                      <a:avLst/>
                    </a:prstGeom>
                  </pic:spPr>
                </pic:pic>
              </a:graphicData>
            </a:graphic>
          </wp:inline>
        </w:drawing>
      </w:r>
    </w:p>
    <w:p w14:paraId="12311716" w14:textId="6C5DB22A" w:rsidR="000A4528" w:rsidRDefault="000A4528" w:rsidP="00E37CC8">
      <w:pPr>
        <w:jc w:val="center"/>
      </w:pPr>
      <w:r>
        <w:t xml:space="preserve">Figure </w:t>
      </w:r>
      <w:r w:rsidR="00C17615">
        <w:t>27</w:t>
      </w:r>
      <w:r>
        <w:t>: Free body diagram of the moment at Joint F</w:t>
      </w:r>
    </w:p>
    <w:p w14:paraId="18CD97EA" w14:textId="77777777" w:rsidR="008F76B7" w:rsidRPr="00143786" w:rsidRDefault="002A55B1"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M</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E</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6</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r</m:t>
                  </m:r>
                </m:e>
                <m:sub>
                  <m:r>
                    <w:rPr>
                      <w:rFonts w:ascii="Cambria Math" w:hAnsi="Cambria Math"/>
                    </w:rPr>
                    <m:t>FGp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5</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7</m:t>
                  </m:r>
                </m:sub>
              </m:sSub>
            </m:e>
          </m:sPre>
          <m:r>
            <m:rPr>
              <m:sty m:val="p"/>
            </m:rPr>
            <w:rPr>
              <w:rFonts w:ascii="Cambria Math" w:hAnsi="Cambria Math"/>
            </w:rPr>
            <m:t>=0</m:t>
          </m:r>
        </m:oMath>
      </m:oMathPara>
    </w:p>
    <w:p w14:paraId="2249A6AE" w14:textId="246EB5D2" w:rsidR="008F76B7" w:rsidRPr="00984C46" w:rsidRDefault="008F76B7" w:rsidP="00DA1401">
      <w:pPr>
        <w:pStyle w:val="Heading3"/>
      </w:pPr>
      <w:bookmarkStart w:id="74" w:name="_Toc85553715"/>
      <w:r>
        <w:t>Joint G</w:t>
      </w:r>
      <w:bookmarkEnd w:id="74"/>
      <w:r w:rsidR="00070222">
        <w:t xml:space="preserve"> – Between thigh and shank (left)</w:t>
      </w:r>
    </w:p>
    <w:p w14:paraId="7E8C1D4D" w14:textId="5326DFD2" w:rsidR="008F76B7" w:rsidRDefault="005A0B5D" w:rsidP="00E37CC8">
      <w:pPr>
        <w:jc w:val="center"/>
      </w:pPr>
      <w:r>
        <w:rPr>
          <w:noProof/>
        </w:rPr>
        <w:drawing>
          <wp:inline distT="0" distB="0" distL="0" distR="0" wp14:anchorId="0250A25F" wp14:editId="71A146D2">
            <wp:extent cx="1629164" cy="3797300"/>
            <wp:effectExtent l="0" t="0" r="952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43"/>
                    <a:stretch>
                      <a:fillRect/>
                    </a:stretch>
                  </pic:blipFill>
                  <pic:spPr>
                    <a:xfrm>
                      <a:off x="0" y="0"/>
                      <a:ext cx="1630557" cy="3800548"/>
                    </a:xfrm>
                    <a:prstGeom prst="rect">
                      <a:avLst/>
                    </a:prstGeom>
                  </pic:spPr>
                </pic:pic>
              </a:graphicData>
            </a:graphic>
          </wp:inline>
        </w:drawing>
      </w:r>
    </w:p>
    <w:p w14:paraId="15656D1C" w14:textId="47888D54" w:rsidR="000A4528" w:rsidRDefault="000A4528" w:rsidP="00E37CC8">
      <w:pPr>
        <w:jc w:val="center"/>
      </w:pPr>
      <w:r>
        <w:t xml:space="preserve">Figure </w:t>
      </w:r>
      <w:r w:rsidR="00C17615">
        <w:t>28</w:t>
      </w:r>
      <w:r>
        <w:t>: Free body diagram of the moment at Joint G</w:t>
      </w:r>
    </w:p>
    <w:p w14:paraId="604D06BC" w14:textId="77777777" w:rsidR="008F76B7" w:rsidRPr="00143786" w:rsidRDefault="002A55B1"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M</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F</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7</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r</m:t>
                  </m:r>
                </m:e>
                <m:sub>
                  <m:r>
                    <w:rPr>
                      <w:rFonts w:ascii="Cambria Math" w:hAnsi="Cambria Math"/>
                    </w:rPr>
                    <m:t>GGp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6</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8</m:t>
                  </m:r>
                </m:sub>
              </m:sSub>
            </m:e>
          </m:sPre>
          <m:r>
            <m:rPr>
              <m:sty m:val="p"/>
            </m:rPr>
            <w:rPr>
              <w:rFonts w:ascii="Cambria Math" w:hAnsi="Cambria Math"/>
            </w:rPr>
            <m:t>=0</m:t>
          </m:r>
        </m:oMath>
      </m:oMathPara>
    </w:p>
    <w:p w14:paraId="06084C91" w14:textId="640AD95E" w:rsidR="008F76B7" w:rsidRPr="00984C46" w:rsidRDefault="008F76B7" w:rsidP="00DA1401">
      <w:pPr>
        <w:pStyle w:val="Heading3"/>
      </w:pPr>
      <w:bookmarkStart w:id="75" w:name="_Toc85553716"/>
      <w:r>
        <w:lastRenderedPageBreak/>
        <w:t>Joint H</w:t>
      </w:r>
      <w:bookmarkEnd w:id="75"/>
      <w:r w:rsidR="00405290">
        <w:t xml:space="preserve"> – Between shank and ankle (left)</w:t>
      </w:r>
    </w:p>
    <w:p w14:paraId="076E0A3B" w14:textId="423AEC61" w:rsidR="008F76B7" w:rsidRDefault="00A60D63" w:rsidP="00E37CC8">
      <w:pPr>
        <w:jc w:val="center"/>
      </w:pPr>
      <w:r>
        <w:rPr>
          <w:noProof/>
        </w:rPr>
        <w:drawing>
          <wp:inline distT="0" distB="0" distL="0" distR="0" wp14:anchorId="00CE1E0E" wp14:editId="437059E7">
            <wp:extent cx="1795330" cy="2908300"/>
            <wp:effectExtent l="0" t="0" r="0" b="635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44"/>
                    <a:stretch>
                      <a:fillRect/>
                    </a:stretch>
                  </pic:blipFill>
                  <pic:spPr>
                    <a:xfrm>
                      <a:off x="0" y="0"/>
                      <a:ext cx="1798486" cy="2913413"/>
                    </a:xfrm>
                    <a:prstGeom prst="rect">
                      <a:avLst/>
                    </a:prstGeom>
                  </pic:spPr>
                </pic:pic>
              </a:graphicData>
            </a:graphic>
          </wp:inline>
        </w:drawing>
      </w:r>
    </w:p>
    <w:p w14:paraId="698B13FC" w14:textId="141FA1A0" w:rsidR="000A4528" w:rsidRDefault="000A4528" w:rsidP="00E37CC8">
      <w:pPr>
        <w:jc w:val="center"/>
      </w:pPr>
      <w:r>
        <w:t xml:space="preserve">Figure </w:t>
      </w:r>
      <w:r w:rsidR="00C17615">
        <w:t>29</w:t>
      </w:r>
      <w:r>
        <w:t>: Free body diagram of the moment at Joint H</w:t>
      </w:r>
    </w:p>
    <w:p w14:paraId="238B2BB6" w14:textId="77777777" w:rsidR="008F76B7" w:rsidRPr="00A85DEF" w:rsidRDefault="002A55B1" w:rsidP="00DA1401">
      <m:oMathPara>
        <m:oMath>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M</m:t>
                      </m:r>
                    </m:e>
                  </m:nary>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M</m:t>
                  </m:r>
                </m:e>
                <m:sub>
                  <m:r>
                    <w:rPr>
                      <w:rFonts w:ascii="Cambria Math" w:hAnsi="Cambria Math"/>
                    </w:rPr>
                    <m:t>H</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floor</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8</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HGe</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Ge</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r</m:t>
                  </m:r>
                </m:e>
                <m:sub>
                  <m:r>
                    <w:rPr>
                      <w:rFonts w:ascii="Cambria Math" w:hAnsi="Cambria Math"/>
                    </w:rPr>
                    <m:t>HGp</m:t>
                  </m:r>
                  <m:r>
                    <m:rPr>
                      <m:sty m:val="p"/>
                    </m:rPr>
                    <w:rPr>
                      <w:rFonts w:ascii="Cambria Math" w:hAnsi="Cambria Math"/>
                    </w:rPr>
                    <m:t>9</m:t>
                  </m:r>
                </m:sub>
              </m:sSub>
            </m:e>
          </m:sPre>
          <m:r>
            <m:rPr>
              <m:sty m:val="p"/>
            </m:rPr>
            <w:rPr>
              <w:rFonts w:ascii="Cambria Math" w:hAnsi="Cambria Math"/>
            </w:rPr>
            <m:t>×</m:t>
          </m:r>
          <m:sPre>
            <m:sPrePr>
              <m:ctrlPr>
                <w:rPr>
                  <w:rFonts w:ascii="Cambria Math" w:hAnsi="Cambria Math"/>
                </w:rPr>
              </m:ctrlPr>
            </m:sPrePr>
            <m:sub>
              <m:r>
                <m:rPr>
                  <m:sty m:val="p"/>
                </m:rPr>
                <w:rPr>
                  <w:rFonts w:ascii="Cambria Math" w:hAnsi="Cambria Math"/>
                </w:rPr>
                <m:t xml:space="preserve"> </m:t>
              </m:r>
            </m:sub>
            <m:sup>
              <m:r>
                <m:rPr>
                  <m:sty m:val="p"/>
                </m:rPr>
                <w:rPr>
                  <w:rFonts w:ascii="Cambria Math" w:hAnsi="Cambria Math"/>
                </w:rPr>
                <m:t>7</m:t>
              </m:r>
            </m:sup>
            <m:e>
              <m:sSub>
                <m:sSubPr>
                  <m:ctrlPr>
                    <w:rPr>
                      <w:rFonts w:ascii="Cambria Math" w:hAnsi="Cambria Math"/>
                    </w:rPr>
                  </m:ctrlPr>
                </m:sSubPr>
                <m:e>
                  <m:r>
                    <w:rPr>
                      <w:rFonts w:ascii="Cambria Math" w:hAnsi="Cambria Math"/>
                    </w:rPr>
                    <m:t>F</m:t>
                  </m:r>
                </m:e>
                <m:sub>
                  <m:r>
                    <w:rPr>
                      <w:rFonts w:ascii="Cambria Math" w:hAnsi="Cambria Math"/>
                    </w:rPr>
                    <m:t>Gp</m:t>
                  </m:r>
                  <m:r>
                    <m:rPr>
                      <m:sty m:val="p"/>
                    </m:rPr>
                    <w:rPr>
                      <w:rFonts w:ascii="Cambria Math" w:hAnsi="Cambria Math"/>
                    </w:rPr>
                    <m:t>9</m:t>
                  </m:r>
                </m:sub>
              </m:sSub>
            </m:e>
          </m:sPre>
          <m:r>
            <m:rPr>
              <m:sty m:val="p"/>
            </m:rPr>
            <w:rPr>
              <w:rFonts w:ascii="Cambria Math" w:hAnsi="Cambria Math"/>
            </w:rPr>
            <m:t>=0</m:t>
          </m:r>
        </m:oMath>
      </m:oMathPara>
    </w:p>
    <w:p w14:paraId="52984692" w14:textId="1700EE4E" w:rsidR="008F76B7" w:rsidRPr="008F0830" w:rsidRDefault="008F76B7" w:rsidP="00DA1401">
      <w:pPr>
        <w:pStyle w:val="Heading2"/>
      </w:pPr>
      <w:bookmarkStart w:id="76" w:name="_Toc85553717"/>
      <w:r>
        <w:t>Calculating Constants</w:t>
      </w:r>
      <w:bookmarkEnd w:id="76"/>
    </w:p>
    <w:p w14:paraId="36D830E5" w14:textId="0DE80227" w:rsidR="008F76B7" w:rsidRPr="008F0830" w:rsidRDefault="008F76B7" w:rsidP="00DA1401">
      <w:pPr>
        <w:pStyle w:val="Heading3"/>
      </w:pPr>
      <w:bookmarkStart w:id="77" w:name="_Toc85553718"/>
      <w:r>
        <w:t>Masses</w:t>
      </w:r>
      <w:bookmarkEnd w:id="77"/>
    </w:p>
    <w:p w14:paraId="1ED8A393" w14:textId="77777777" w:rsidR="008F76B7" w:rsidRPr="00B644D6" w:rsidRDefault="008F76B7" w:rsidP="00DA1401">
      <m:oMathPara>
        <m:oMath>
          <m:r>
            <m:rPr>
              <m:sty m:val="p"/>
            </m:rPr>
            <w:rPr>
              <w:rFonts w:ascii="Cambria Math" w:hAnsi="Cambria Math"/>
            </w:rPr>
            <m:t xml:space="preserve">90% </m:t>
          </m:r>
          <m:r>
            <w:rPr>
              <w:rFonts w:ascii="Cambria Math" w:hAnsi="Cambria Math"/>
            </w:rPr>
            <m:t>percentle</m:t>
          </m:r>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male</m:t>
          </m:r>
          <m:r>
            <m:rPr>
              <m:sty m:val="p"/>
            </m:rPr>
            <w:rPr>
              <w:rFonts w:ascii="Cambria Math" w:hAnsi="Cambria Math"/>
            </w:rPr>
            <m:t xml:space="preserve"> </m:t>
          </m:r>
          <m:r>
            <w:rPr>
              <w:rFonts w:ascii="Cambria Math" w:hAnsi="Cambria Math"/>
            </w:rPr>
            <m:t>adult</m:t>
          </m:r>
          <m:r>
            <m:rPr>
              <m:sty m:val="p"/>
            </m:rPr>
            <w:rPr>
              <w:rFonts w:ascii="Cambria Math" w:hAnsi="Cambria Math"/>
            </w:rPr>
            <m:t xml:space="preserve">=111.5 </m:t>
          </m:r>
          <m:r>
            <w:rPr>
              <w:rFonts w:ascii="Cambria Math" w:hAnsi="Cambria Math"/>
            </w:rPr>
            <m:t>kg</m:t>
          </m:r>
        </m:oMath>
      </m:oMathPara>
    </w:p>
    <w:p w14:paraId="780804D5" w14:textId="77777777" w:rsidR="008F76B7" w:rsidRPr="00A62783" w:rsidRDefault="008F76B7" w:rsidP="00DA1401">
      <w:r>
        <w:t>(</w:t>
      </w:r>
      <w:r w:rsidRPr="0073020D">
        <w:t>McDowell, Fryar, Ogden, &amp; Flegal, 2008).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196"/>
        <w:gridCol w:w="2196"/>
        <w:gridCol w:w="2196"/>
      </w:tblGrid>
      <w:tr w:rsidR="008169C0" w14:paraId="792835A9" w14:textId="77777777" w:rsidTr="00200E76">
        <w:tc>
          <w:tcPr>
            <w:tcW w:w="2196" w:type="dxa"/>
          </w:tcPr>
          <w:p w14:paraId="66AE55B0" w14:textId="77777777" w:rsidR="008169C0" w:rsidRDefault="008169C0" w:rsidP="00DA1401">
            <w:r>
              <w:t>Link</w:t>
            </w:r>
          </w:p>
        </w:tc>
        <w:tc>
          <w:tcPr>
            <w:tcW w:w="2196" w:type="dxa"/>
          </w:tcPr>
          <w:p w14:paraId="491A39F2" w14:textId="77777777" w:rsidR="008169C0" w:rsidRDefault="008169C0" w:rsidP="00DA1401">
            <w:r>
              <w:t>Exoskeleton Part(s)</w:t>
            </w:r>
          </w:p>
        </w:tc>
        <w:tc>
          <w:tcPr>
            <w:tcW w:w="2196" w:type="dxa"/>
          </w:tcPr>
          <w:p w14:paraId="10FD90A4" w14:textId="77777777" w:rsidR="008169C0" w:rsidRDefault="008169C0" w:rsidP="00DA1401">
            <w:r>
              <w:t>Body Weight (% of total Mass) (single limb where applicable)</w:t>
            </w:r>
          </w:p>
        </w:tc>
        <w:tc>
          <w:tcPr>
            <w:tcW w:w="2196" w:type="dxa"/>
          </w:tcPr>
          <w:p w14:paraId="6AA28DD6" w14:textId="77777777" w:rsidR="008169C0" w:rsidRDefault="008169C0" w:rsidP="00DA1401">
            <w:r>
              <w:t>Body weight (kg)</w:t>
            </w:r>
          </w:p>
        </w:tc>
      </w:tr>
      <w:tr w:rsidR="008169C0" w14:paraId="079D7CC1" w14:textId="77777777" w:rsidTr="00200E76">
        <w:tc>
          <w:tcPr>
            <w:tcW w:w="2196" w:type="dxa"/>
          </w:tcPr>
          <w:p w14:paraId="169F9C51" w14:textId="77777777" w:rsidR="008169C0" w:rsidRDefault="008169C0" w:rsidP="00DA1401">
            <w:r>
              <w:t>Link 1 &amp; 9</w:t>
            </w:r>
          </w:p>
        </w:tc>
        <w:tc>
          <w:tcPr>
            <w:tcW w:w="2196" w:type="dxa"/>
          </w:tcPr>
          <w:p w14:paraId="043C9616" w14:textId="77777777" w:rsidR="008169C0" w:rsidRDefault="008169C0" w:rsidP="00DA1401">
            <w:r>
              <w:t xml:space="preserve">Foot </w:t>
            </w:r>
          </w:p>
        </w:tc>
        <w:tc>
          <w:tcPr>
            <w:tcW w:w="2196" w:type="dxa"/>
          </w:tcPr>
          <w:p w14:paraId="49BEC341" w14:textId="77777777" w:rsidR="008169C0" w:rsidRDefault="008169C0" w:rsidP="00DA1401">
            <w:r>
              <w:t>1.43</w:t>
            </w:r>
          </w:p>
        </w:tc>
        <w:tc>
          <w:tcPr>
            <w:tcW w:w="2196" w:type="dxa"/>
          </w:tcPr>
          <w:p w14:paraId="36557605" w14:textId="77777777" w:rsidR="008169C0" w:rsidRDefault="008169C0" w:rsidP="00DA1401">
            <w:r>
              <w:t>1.594</w:t>
            </w:r>
          </w:p>
        </w:tc>
      </w:tr>
      <w:tr w:rsidR="008169C0" w14:paraId="1737424F" w14:textId="77777777" w:rsidTr="00200E76">
        <w:tc>
          <w:tcPr>
            <w:tcW w:w="2196" w:type="dxa"/>
          </w:tcPr>
          <w:p w14:paraId="3FC7B0E9" w14:textId="77777777" w:rsidR="008169C0" w:rsidRDefault="008169C0" w:rsidP="00DA1401">
            <w:r>
              <w:t>Link 2 &amp; 8</w:t>
            </w:r>
          </w:p>
        </w:tc>
        <w:tc>
          <w:tcPr>
            <w:tcW w:w="2196" w:type="dxa"/>
          </w:tcPr>
          <w:p w14:paraId="6ADAA858" w14:textId="77777777" w:rsidR="008169C0" w:rsidRDefault="008169C0" w:rsidP="00DA1401">
            <w:r>
              <w:t>Upper Shank + Lower Shank</w:t>
            </w:r>
          </w:p>
        </w:tc>
        <w:tc>
          <w:tcPr>
            <w:tcW w:w="2196" w:type="dxa"/>
          </w:tcPr>
          <w:p w14:paraId="7EC0CBF1" w14:textId="77777777" w:rsidR="008169C0" w:rsidRDefault="008169C0" w:rsidP="00DA1401">
            <w:r w:rsidRPr="00D926A5">
              <w:t>4.75</w:t>
            </w:r>
          </w:p>
        </w:tc>
        <w:tc>
          <w:tcPr>
            <w:tcW w:w="2196" w:type="dxa"/>
          </w:tcPr>
          <w:p w14:paraId="455CE12D" w14:textId="77777777" w:rsidR="008169C0" w:rsidRDefault="008169C0" w:rsidP="00DA1401">
            <w:r>
              <w:t>5.296</w:t>
            </w:r>
          </w:p>
        </w:tc>
      </w:tr>
      <w:tr w:rsidR="008169C0" w14:paraId="3EF43303" w14:textId="77777777" w:rsidTr="00200E76">
        <w:tc>
          <w:tcPr>
            <w:tcW w:w="2196" w:type="dxa"/>
          </w:tcPr>
          <w:p w14:paraId="3DF784B3" w14:textId="77777777" w:rsidR="008169C0" w:rsidRDefault="008169C0" w:rsidP="00DA1401">
            <w:r>
              <w:t>Link 3 &amp; 7</w:t>
            </w:r>
          </w:p>
        </w:tc>
        <w:tc>
          <w:tcPr>
            <w:tcW w:w="2196" w:type="dxa"/>
          </w:tcPr>
          <w:p w14:paraId="5BAAA31D" w14:textId="77777777" w:rsidR="008169C0" w:rsidRDefault="008169C0" w:rsidP="00DA1401">
            <w:r>
              <w:t>Upper Thigh + Lower Thigh</w:t>
            </w:r>
          </w:p>
        </w:tc>
        <w:tc>
          <w:tcPr>
            <w:tcW w:w="2196" w:type="dxa"/>
          </w:tcPr>
          <w:p w14:paraId="0F7329E7" w14:textId="77777777" w:rsidR="008169C0" w:rsidRDefault="008169C0" w:rsidP="00DA1401">
            <w:r w:rsidRPr="00D926A5">
              <w:t>10.5</w:t>
            </w:r>
          </w:p>
        </w:tc>
        <w:tc>
          <w:tcPr>
            <w:tcW w:w="2196" w:type="dxa"/>
          </w:tcPr>
          <w:p w14:paraId="501B3605" w14:textId="77777777" w:rsidR="008169C0" w:rsidRDefault="008169C0" w:rsidP="00DA1401">
            <w:r>
              <w:t>11.708</w:t>
            </w:r>
          </w:p>
        </w:tc>
      </w:tr>
      <w:tr w:rsidR="008169C0" w14:paraId="3A266E13" w14:textId="77777777" w:rsidTr="00200E76">
        <w:tc>
          <w:tcPr>
            <w:tcW w:w="2196" w:type="dxa"/>
          </w:tcPr>
          <w:p w14:paraId="3955C1B9" w14:textId="77777777" w:rsidR="008169C0" w:rsidRDefault="008169C0" w:rsidP="00DA1401">
            <w:r>
              <w:t>Link 4 &amp; 6</w:t>
            </w:r>
          </w:p>
        </w:tc>
        <w:tc>
          <w:tcPr>
            <w:tcW w:w="2196" w:type="dxa"/>
          </w:tcPr>
          <w:p w14:paraId="29F5A290" w14:textId="77777777" w:rsidR="008169C0" w:rsidRDefault="008169C0" w:rsidP="00DA1401">
            <w:r>
              <w:t xml:space="preserve">Hip module </w:t>
            </w:r>
          </w:p>
        </w:tc>
        <w:tc>
          <w:tcPr>
            <w:tcW w:w="2196" w:type="dxa"/>
          </w:tcPr>
          <w:p w14:paraId="36262DFA" w14:textId="77777777" w:rsidR="008169C0" w:rsidRPr="00D926A5" w:rsidRDefault="008169C0" w:rsidP="00DA1401">
            <w:r>
              <w:t>N/A</w:t>
            </w:r>
          </w:p>
        </w:tc>
        <w:tc>
          <w:tcPr>
            <w:tcW w:w="2196" w:type="dxa"/>
          </w:tcPr>
          <w:p w14:paraId="71BEA755" w14:textId="77777777" w:rsidR="008169C0" w:rsidRDefault="008169C0" w:rsidP="00DA1401">
            <w:r>
              <w:t>N/A</w:t>
            </w:r>
          </w:p>
        </w:tc>
      </w:tr>
      <w:tr w:rsidR="008169C0" w14:paraId="228831F8" w14:textId="77777777" w:rsidTr="00200E76">
        <w:tc>
          <w:tcPr>
            <w:tcW w:w="2196" w:type="dxa"/>
          </w:tcPr>
          <w:p w14:paraId="6F59B507" w14:textId="77777777" w:rsidR="008169C0" w:rsidRDefault="008169C0" w:rsidP="00DA1401">
            <w:r>
              <w:t>Link 5</w:t>
            </w:r>
          </w:p>
        </w:tc>
        <w:tc>
          <w:tcPr>
            <w:tcW w:w="2196" w:type="dxa"/>
          </w:tcPr>
          <w:p w14:paraId="5F82BD7C" w14:textId="77777777" w:rsidR="008169C0" w:rsidRDefault="008169C0" w:rsidP="00DA1401">
            <w:r>
              <w:t>Backplate</w:t>
            </w:r>
          </w:p>
        </w:tc>
        <w:tc>
          <w:tcPr>
            <w:tcW w:w="2196" w:type="dxa"/>
          </w:tcPr>
          <w:p w14:paraId="2845184F" w14:textId="77777777" w:rsidR="008169C0" w:rsidRPr="00D926A5" w:rsidRDefault="008169C0" w:rsidP="00DA1401">
            <w:r>
              <w:t>66.64</w:t>
            </w:r>
          </w:p>
        </w:tc>
        <w:tc>
          <w:tcPr>
            <w:tcW w:w="2196" w:type="dxa"/>
          </w:tcPr>
          <w:p w14:paraId="7DC2501C" w14:textId="77777777" w:rsidR="008169C0" w:rsidRDefault="008169C0" w:rsidP="00DA1401">
            <w:r>
              <w:t>74.304</w:t>
            </w:r>
          </w:p>
        </w:tc>
      </w:tr>
    </w:tbl>
    <w:p w14:paraId="5DF1AADE" w14:textId="23CF66D3" w:rsidR="008F76B7" w:rsidRDefault="007A0E46" w:rsidP="00DA1401">
      <w:r>
        <w:t xml:space="preserve">Table </w:t>
      </w:r>
      <w:r w:rsidR="00D947AE">
        <w:t>C</w:t>
      </w:r>
      <w:r>
        <w:t xml:space="preserve">: </w:t>
      </w:r>
      <w:r w:rsidR="008F76B7">
        <w:t>Data retrieved from (</w:t>
      </w:r>
      <w:r w:rsidR="008F76B7" w:rsidRPr="006D3C72">
        <w:t>Plagenhoef, Evans &amp; Abdelnour,</w:t>
      </w:r>
      <w:r w:rsidR="008F76B7">
        <w:t xml:space="preserve"> </w:t>
      </w:r>
      <w:r w:rsidR="008F76B7" w:rsidRPr="006D3C72">
        <w:t>1983)</w:t>
      </w:r>
    </w:p>
    <w:p w14:paraId="1B34F432" w14:textId="2B06794B" w:rsidR="008F76B7" w:rsidRDefault="008F76B7" w:rsidP="00DA1401">
      <w:pPr>
        <w:pStyle w:val="Heading3"/>
      </w:pPr>
      <w:bookmarkStart w:id="78" w:name="_Toc85553719"/>
      <w:r>
        <w:lastRenderedPageBreak/>
        <w:t>Reaction Forces</w:t>
      </w:r>
      <w:bookmarkEnd w:id="78"/>
    </w:p>
    <w:p w14:paraId="5988EB11" w14:textId="3119B293" w:rsidR="008F76B7" w:rsidRPr="00C53446" w:rsidRDefault="008F76B7" w:rsidP="00DA1401">
      <w:r>
        <w:t xml:space="preserve">During cycles with crutches the crutches were assumed to be Partial Weight Bearing (PWB) with a value of 50% (medium). This is due to </w:t>
      </w:r>
      <w:r w:rsidRPr="00F85A3C">
        <w:t>Li</w:t>
      </w:r>
      <w:r>
        <w:t xml:space="preserve">, </w:t>
      </w:r>
      <w:r w:rsidRPr="00F85A3C">
        <w:t>Armstrong, &amp; Cipriani (2001)</w:t>
      </w:r>
      <w:r>
        <w:t xml:space="preserve"> finding that a PW</w:t>
      </w:r>
      <w:r w:rsidR="00EA6B76">
        <w:t>B</w:t>
      </w:r>
      <w:r>
        <w:t xml:space="preserve"> of 50% being easier to preform compared to more extreme weight distributions. However, force data that is measured using force plate, could be used for more reliable measurements where possible.</w:t>
      </w:r>
    </w:p>
    <w:p w14:paraId="74AEE143" w14:textId="77777777" w:rsidR="008F76B7" w:rsidRDefault="008F76B7" w:rsidP="00DA1401">
      <w:pPr>
        <w:pStyle w:val="Heading4"/>
      </w:pPr>
      <w:r>
        <w:t>Reaction force – Case I</w:t>
      </w:r>
    </w:p>
    <w:p w14:paraId="7404AB5E" w14:textId="39378361" w:rsidR="008F76B7" w:rsidRDefault="008F76B7" w:rsidP="00C61477">
      <w:pPr>
        <w:jc w:val="center"/>
      </w:pPr>
      <w:r>
        <w:rPr>
          <w:noProof/>
        </w:rPr>
        <w:drawing>
          <wp:inline distT="0" distB="0" distL="0" distR="0" wp14:anchorId="76C8D8BE" wp14:editId="122FF3ED">
            <wp:extent cx="2286000" cy="3096955"/>
            <wp:effectExtent l="0" t="0" r="0" b="8255"/>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a:blip r:embed="rId45"/>
                    <a:stretch>
                      <a:fillRect/>
                    </a:stretch>
                  </pic:blipFill>
                  <pic:spPr>
                    <a:xfrm>
                      <a:off x="0" y="0"/>
                      <a:ext cx="2287884" cy="3099507"/>
                    </a:xfrm>
                    <a:prstGeom prst="rect">
                      <a:avLst/>
                    </a:prstGeom>
                  </pic:spPr>
                </pic:pic>
              </a:graphicData>
            </a:graphic>
          </wp:inline>
        </w:drawing>
      </w:r>
    </w:p>
    <w:p w14:paraId="21B80458" w14:textId="1E3ACD15" w:rsidR="00AC3DC7" w:rsidRDefault="00AC3DC7" w:rsidP="00C61477">
      <w:pPr>
        <w:jc w:val="center"/>
      </w:pPr>
      <w:r>
        <w:t xml:space="preserve">Figure </w:t>
      </w:r>
      <w:r w:rsidR="00C17615">
        <w:t>30</w:t>
      </w:r>
      <w:r>
        <w:t>: Free body diagram showing reaction force in case 1</w:t>
      </w:r>
    </w:p>
    <w:p w14:paraId="50DA6429" w14:textId="54D9EA70" w:rsidR="00C61477" w:rsidRPr="0019214E" w:rsidRDefault="00C61477" w:rsidP="00C61477">
      <w:r>
        <w:t>Assumptions for calculating force.</w:t>
      </w:r>
    </w:p>
    <w:p w14:paraId="241891DD" w14:textId="77777777" w:rsidR="00C61477" w:rsidRDefault="008F76B7" w:rsidP="00326A97">
      <w:pPr>
        <w:pStyle w:val="ListParagraph"/>
        <w:numPr>
          <w:ilvl w:val="0"/>
          <w:numId w:val="11"/>
        </w:numPr>
      </w:pPr>
      <w:r>
        <w:t>Reaction force will be equal to the weight</w:t>
      </w:r>
    </w:p>
    <w:p w14:paraId="2E91ED1E" w14:textId="77777777" w:rsidR="00C61477" w:rsidRDefault="008F76B7" w:rsidP="00326A97">
      <w:pPr>
        <w:pStyle w:val="ListParagraph"/>
        <w:numPr>
          <w:ilvl w:val="0"/>
          <w:numId w:val="11"/>
        </w:numPr>
      </w:pPr>
      <w:r>
        <w:t>Distributed equally within both legs</w:t>
      </w:r>
    </w:p>
    <w:p w14:paraId="733347FA" w14:textId="77777777" w:rsidR="00C61477" w:rsidRDefault="008F76B7" w:rsidP="00326A97">
      <w:pPr>
        <w:pStyle w:val="ListParagraph"/>
        <w:numPr>
          <w:ilvl w:val="0"/>
          <w:numId w:val="11"/>
        </w:numPr>
      </w:pPr>
      <w:r>
        <w:t>Reaction force assumed in the centre of the foot plate</w:t>
      </w:r>
    </w:p>
    <w:p w14:paraId="2776F8A4" w14:textId="77777777" w:rsidR="00C61477" w:rsidRDefault="008F76B7" w:rsidP="00326A97">
      <w:pPr>
        <w:pStyle w:val="ListParagraph"/>
        <w:numPr>
          <w:ilvl w:val="0"/>
          <w:numId w:val="11"/>
        </w:numPr>
      </w:pPr>
      <w:r>
        <w:t>Reaction force assumed in the centre of the foot plate for standing leg and on the back of the foot for the impacting foot</w:t>
      </w:r>
    </w:p>
    <w:p w14:paraId="722F21DE" w14:textId="58E9D91B" w:rsidR="008F76B7" w:rsidRPr="00483AC4" w:rsidRDefault="008F76B7" w:rsidP="00326A97">
      <w:pPr>
        <w:pStyle w:val="ListParagraph"/>
        <w:numPr>
          <w:ilvl w:val="0"/>
          <w:numId w:val="11"/>
        </w:numPr>
      </w:pPr>
      <w:r>
        <w:t>Assume no vertical force from crutches in leg</w:t>
      </w:r>
    </w:p>
    <w:p w14:paraId="15333112" w14:textId="77777777" w:rsidR="008F76B7" w:rsidRPr="000C6193" w:rsidRDefault="008F76B7" w:rsidP="00DA1401">
      <w:r>
        <w:t>% Weight not in lower body = 66.64%</w:t>
      </w:r>
    </w:p>
    <w:p w14:paraId="67EE36E9" w14:textId="77777777" w:rsidR="008F76B7" w:rsidRDefault="008F76B7" w:rsidP="00DA1401">
      <w:r>
        <w:t>% Weight in single leg = 16.68%</w:t>
      </w:r>
    </w:p>
    <w:p w14:paraId="55CE1154" w14:textId="65FEFEAD" w:rsidR="008F76B7" w:rsidRPr="00B9122D" w:rsidRDefault="008F76B7" w:rsidP="00DA1401">
      <m:oMathPara>
        <m:oMath>
          <m:r>
            <w:rPr>
              <w:rFonts w:ascii="Cambria Math" w:hAnsi="Cambria Math"/>
            </w:rPr>
            <m:t>Total</m:t>
          </m:r>
          <m:r>
            <m:rPr>
              <m:sty m:val="p"/>
            </m:rPr>
            <w:rPr>
              <w:rFonts w:ascii="Cambria Math" w:hAnsi="Cambria Math"/>
            </w:rPr>
            <m:t xml:space="preserve"> </m:t>
          </m:r>
          <m:r>
            <w:rPr>
              <w:rFonts w:ascii="Cambria Math" w:hAnsi="Cambria Math"/>
            </w:rPr>
            <m:t>weight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exoskeleton</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pilot</m:t>
          </m:r>
          <m:r>
            <m:rPr>
              <m:sty m:val="p"/>
            </m:rPr>
            <w:rPr>
              <w:rFonts w:ascii="Cambria Math" w:hAnsi="Cambria Math"/>
            </w:rPr>
            <m:t>=</m:t>
          </m:r>
          <m:r>
            <w:rPr>
              <w:rFonts w:ascii="Cambria Math" w:hAnsi="Cambria Math"/>
            </w:rPr>
            <m:t>M</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9</m:t>
              </m:r>
            </m:sup>
            <m:e>
              <m:sSub>
                <m:sSubPr>
                  <m:ctrlPr>
                    <w:rPr>
                      <w:rFonts w:ascii="Cambria Math" w:hAnsi="Cambria Math"/>
                    </w:rPr>
                  </m:ctrlPr>
                </m:sSubPr>
                <m:e>
                  <m:r>
                    <w:rPr>
                      <w:rFonts w:ascii="Cambria Math" w:hAnsi="Cambria Math"/>
                    </w:rPr>
                    <m:t>m</m:t>
                  </m:r>
                </m:e>
                <m:sub>
                  <m:r>
                    <w:rPr>
                      <w:rFonts w:ascii="Cambria Math" w:hAnsi="Cambria Math"/>
                    </w:rPr>
                    <m:t>en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pn</m:t>
                  </m:r>
                </m:sub>
              </m:sSub>
            </m:e>
          </m:nary>
        </m:oMath>
      </m:oMathPara>
    </w:p>
    <w:p w14:paraId="5D7BA538" w14:textId="7191166F" w:rsidR="008F76B7" w:rsidRPr="00911FD7"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6B7E5026" w14:textId="77777777" w:rsidR="008F76B7" w:rsidRPr="008F0830" w:rsidRDefault="008F76B7" w:rsidP="00DA1401">
      <w:pPr>
        <w:pStyle w:val="Heading4"/>
      </w:pPr>
      <w:r>
        <w:lastRenderedPageBreak/>
        <w:t>Reaction force – Case II</w:t>
      </w:r>
    </w:p>
    <w:p w14:paraId="67D5B6D7" w14:textId="0BFE3A57" w:rsidR="008F76B7" w:rsidRDefault="008F76B7" w:rsidP="00B27C9A">
      <w:pPr>
        <w:jc w:val="center"/>
      </w:pPr>
      <w:r>
        <w:rPr>
          <w:noProof/>
        </w:rPr>
        <w:drawing>
          <wp:inline distT="0" distB="0" distL="0" distR="0" wp14:anchorId="54AD8B29" wp14:editId="1265B130">
            <wp:extent cx="3219450" cy="2653872"/>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3229573" cy="2662217"/>
                    </a:xfrm>
                    <a:prstGeom prst="rect">
                      <a:avLst/>
                    </a:prstGeom>
                  </pic:spPr>
                </pic:pic>
              </a:graphicData>
            </a:graphic>
          </wp:inline>
        </w:drawing>
      </w:r>
    </w:p>
    <w:p w14:paraId="3310D693" w14:textId="3F0DD36F" w:rsidR="00AC3DC7" w:rsidRDefault="00AC3DC7" w:rsidP="00B27C9A">
      <w:pPr>
        <w:jc w:val="center"/>
      </w:pPr>
      <w:r>
        <w:t xml:space="preserve">Figure </w:t>
      </w:r>
      <w:r w:rsidR="00C17615">
        <w:t>31</w:t>
      </w:r>
      <w:r>
        <w:t>: Free body diagram showing reaction force in case 2</w:t>
      </w:r>
    </w:p>
    <w:p w14:paraId="2174DE04" w14:textId="3E6F7F56" w:rsidR="005E3469" w:rsidRPr="00E205A9" w:rsidRDefault="005E3469" w:rsidP="00DA1401">
      <w:r>
        <w:t>Assumptions for calculating force.</w:t>
      </w:r>
    </w:p>
    <w:p w14:paraId="7385B021" w14:textId="4DC04DC3" w:rsidR="005E3469" w:rsidRDefault="005E3469" w:rsidP="00326A97">
      <w:pPr>
        <w:pStyle w:val="ListParagraph"/>
        <w:numPr>
          <w:ilvl w:val="0"/>
          <w:numId w:val="12"/>
        </w:numPr>
      </w:pPr>
      <w:r>
        <w:t>T</w:t>
      </w:r>
      <w:r w:rsidR="008F76B7">
        <w:t>he crutches are used at an angle of 45</w:t>
      </w:r>
      <w:r w:rsidR="008F76B7" w:rsidRPr="00BD0823">
        <w:t>°</w:t>
      </w:r>
    </w:p>
    <w:p w14:paraId="309A7C41" w14:textId="0591E1F7" w:rsidR="005E3469" w:rsidRDefault="008F76B7" w:rsidP="00326A97">
      <w:pPr>
        <w:pStyle w:val="ListParagraph"/>
        <w:numPr>
          <w:ilvl w:val="0"/>
          <w:numId w:val="12"/>
        </w:numPr>
      </w:pPr>
      <w:r>
        <w:t>Just before the heel impact the reaction force is equal to the weight force</w:t>
      </w:r>
    </w:p>
    <w:p w14:paraId="635C58A1" w14:textId="77777777" w:rsidR="005E3469" w:rsidRDefault="005E3469" w:rsidP="00326A97">
      <w:pPr>
        <w:pStyle w:val="ListParagraph"/>
        <w:numPr>
          <w:ilvl w:val="0"/>
          <w:numId w:val="12"/>
        </w:numPr>
      </w:pPr>
      <w:r>
        <w:t>T</w:t>
      </w:r>
      <w:r w:rsidR="008F76B7">
        <w:t>he crutches take weight equal to the leg</w:t>
      </w:r>
    </w:p>
    <w:p w14:paraId="0CD44BD2" w14:textId="61A9311D" w:rsidR="008F76B7" w:rsidRDefault="008F76B7" w:rsidP="00326A97">
      <w:pPr>
        <w:pStyle w:val="ListParagraph"/>
        <w:numPr>
          <w:ilvl w:val="0"/>
          <w:numId w:val="12"/>
        </w:numPr>
      </w:pPr>
      <w:r>
        <w:t>Assume no vertical force from crutches in leg</w:t>
      </w:r>
    </w:p>
    <w:p w14:paraId="32CE0778" w14:textId="06108F28" w:rsidR="00614009" w:rsidRDefault="00614009" w:rsidP="00326A97">
      <w:pPr>
        <w:pStyle w:val="ListParagraph"/>
        <w:numPr>
          <w:ilvl w:val="0"/>
          <w:numId w:val="12"/>
        </w:numPr>
      </w:pPr>
      <w:r>
        <w:t xml:space="preserve">Footplate will be parallel to floor </w:t>
      </w:r>
    </w:p>
    <w:p w14:paraId="476D787A" w14:textId="20D1589A" w:rsidR="008F76B7"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standing</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385C8FAC" w14:textId="52007BDF" w:rsidR="001B5676" w:rsidRPr="001B5676" w:rsidRDefault="008F76B7" w:rsidP="00DA1401">
      <w:pPr>
        <w:rPr>
          <w:rFonts w:eastAsiaTheme="minorEastAsia"/>
        </w:rPr>
      </w:pPr>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leg</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impact</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0.765*</m:t>
                    </m:r>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r>
                      <m:rPr>
                        <m:sty m:val="p"/>
                      </m:rPr>
                      <w:rPr>
                        <w:rFonts w:ascii="Cambria Math" w:hAnsi="Cambria Math"/>
                      </w:rPr>
                      <m:t>0.765*</m:t>
                    </m:r>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0321C6C3" w14:textId="77777777" w:rsidR="008F76B7" w:rsidRPr="008F0830" w:rsidRDefault="008F76B7" w:rsidP="00DA1401">
      <w:pPr>
        <w:pStyle w:val="Heading4"/>
      </w:pPr>
      <w:r>
        <w:lastRenderedPageBreak/>
        <w:t>Reaction force – Case III</w:t>
      </w:r>
    </w:p>
    <w:p w14:paraId="41D2C689" w14:textId="59373A2A" w:rsidR="008F76B7" w:rsidRDefault="008F76B7" w:rsidP="00C31470">
      <w:pPr>
        <w:jc w:val="center"/>
      </w:pPr>
      <w:r>
        <w:rPr>
          <w:noProof/>
        </w:rPr>
        <w:drawing>
          <wp:inline distT="0" distB="0" distL="0" distR="0" wp14:anchorId="1561F2ED" wp14:editId="71FC9114">
            <wp:extent cx="3304706" cy="272415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6"/>
                    <a:stretch>
                      <a:fillRect/>
                    </a:stretch>
                  </pic:blipFill>
                  <pic:spPr>
                    <a:xfrm>
                      <a:off x="0" y="0"/>
                      <a:ext cx="3316617" cy="2733968"/>
                    </a:xfrm>
                    <a:prstGeom prst="rect">
                      <a:avLst/>
                    </a:prstGeom>
                  </pic:spPr>
                </pic:pic>
              </a:graphicData>
            </a:graphic>
          </wp:inline>
        </w:drawing>
      </w:r>
    </w:p>
    <w:p w14:paraId="36BF409D" w14:textId="039A1432" w:rsidR="00AC3DC7" w:rsidRDefault="00AC3DC7" w:rsidP="00C31470">
      <w:pPr>
        <w:jc w:val="center"/>
      </w:pPr>
      <w:r>
        <w:t xml:space="preserve">Figure </w:t>
      </w:r>
      <w:r w:rsidR="00C17615">
        <w:t>32</w:t>
      </w:r>
      <w:r>
        <w:t>: Free body diagram showing reaction force in case 3</w:t>
      </w:r>
    </w:p>
    <w:p w14:paraId="49057B8F" w14:textId="3A9E067F" w:rsidR="0054446E" w:rsidRPr="00DA2DFC" w:rsidRDefault="0054446E" w:rsidP="0054446E">
      <w:r>
        <w:t>Assumptions</w:t>
      </w:r>
    </w:p>
    <w:p w14:paraId="2ED44E66" w14:textId="77777777" w:rsidR="0054446E" w:rsidRDefault="0054446E" w:rsidP="00326A97">
      <w:pPr>
        <w:pStyle w:val="ListParagraph"/>
        <w:numPr>
          <w:ilvl w:val="0"/>
          <w:numId w:val="13"/>
        </w:numPr>
      </w:pPr>
      <w:r>
        <w:t>T</w:t>
      </w:r>
      <w:r w:rsidR="008F76B7">
        <w:t>he crutches are used at an angle of 45</w:t>
      </w:r>
      <w:r w:rsidR="008F76B7" w:rsidRPr="00BD0823">
        <w:t>°</w:t>
      </w:r>
      <w:r w:rsidR="008F76B7">
        <w:t xml:space="preserve"> </w:t>
      </w:r>
    </w:p>
    <w:p w14:paraId="335A792B" w14:textId="77777777" w:rsidR="0054446E" w:rsidRDefault="0054446E" w:rsidP="00326A97">
      <w:pPr>
        <w:pStyle w:val="ListParagraph"/>
        <w:numPr>
          <w:ilvl w:val="0"/>
          <w:numId w:val="13"/>
        </w:numPr>
      </w:pPr>
      <w:r>
        <w:t>T</w:t>
      </w:r>
      <w:r w:rsidR="008F76B7">
        <w:t>he crutches take weight equal to the leg</w:t>
      </w:r>
    </w:p>
    <w:p w14:paraId="32A57486" w14:textId="77777777" w:rsidR="0054446E" w:rsidRDefault="008F76B7" w:rsidP="00326A97">
      <w:pPr>
        <w:pStyle w:val="ListParagraph"/>
        <w:numPr>
          <w:ilvl w:val="0"/>
          <w:numId w:val="13"/>
        </w:numPr>
      </w:pPr>
      <w:r>
        <w:t>Reaction force assumed in the centre of the foot plate</w:t>
      </w:r>
    </w:p>
    <w:p w14:paraId="4E17493E" w14:textId="3893C313" w:rsidR="008F76B7" w:rsidRDefault="0054446E" w:rsidP="00326A97">
      <w:pPr>
        <w:pStyle w:val="ListParagraph"/>
        <w:numPr>
          <w:ilvl w:val="0"/>
          <w:numId w:val="13"/>
        </w:numPr>
      </w:pPr>
      <w:r>
        <w:t>N</w:t>
      </w:r>
      <w:r w:rsidR="008F76B7">
        <w:t>o vertical force from crutches in leg</w:t>
      </w:r>
    </w:p>
    <w:p w14:paraId="17AF7AD5" w14:textId="67115454" w:rsidR="00614009" w:rsidRPr="0098775B" w:rsidRDefault="00614009" w:rsidP="00614009">
      <w:pPr>
        <w:pStyle w:val="ListParagraph"/>
        <w:numPr>
          <w:ilvl w:val="0"/>
          <w:numId w:val="13"/>
        </w:numPr>
      </w:pPr>
      <w:r>
        <w:t>Footplate will be parallel to floor</w:t>
      </w:r>
    </w:p>
    <w:p w14:paraId="6E61A756" w14:textId="59646AFA" w:rsidR="008F76B7" w:rsidRPr="00775742" w:rsidRDefault="008F76B7" w:rsidP="00DA1401">
      <m:oMathPara>
        <m:oMath>
          <m:r>
            <w:rPr>
              <w:rFonts w:ascii="Cambria Math" w:hAnsi="Cambria Math"/>
            </w:rPr>
            <m:t>Reaction</m:t>
          </m:r>
          <m:r>
            <m:rPr>
              <m:sty m:val="p"/>
            </m:rPr>
            <w:rPr>
              <w:rFonts w:ascii="Cambria Math" w:hAnsi="Cambria Math"/>
            </w:rPr>
            <m:t xml:space="preserve"> </m:t>
          </m:r>
          <m:r>
            <w:rPr>
              <w:rFonts w:ascii="Cambria Math" w:hAnsi="Cambria Math"/>
            </w:rPr>
            <m:t>force</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standing</m:t>
          </m:r>
          <m:r>
            <m:rPr>
              <m:sty m:val="p"/>
            </m:rPr>
            <w:rPr>
              <w:rFonts w:ascii="Cambria Math" w:hAnsi="Cambria Math"/>
            </w:rPr>
            <m:t xml:space="preserve"> </m:t>
          </m:r>
          <m:r>
            <w:rPr>
              <w:rFonts w:ascii="Cambria Math" w:hAnsi="Cambria Math"/>
            </w:rPr>
            <m:t>leg</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f>
                      <m:fPr>
                        <m:ctrlPr>
                          <w:rPr>
                            <w:rFonts w:ascii="Cambria Math" w:hAnsi="Cambria Math"/>
                          </w:rPr>
                        </m:ctrlPr>
                      </m:fPr>
                      <m:num>
                        <m:f>
                          <m:fPr>
                            <m:ctrlPr>
                              <w:rPr>
                                <w:rFonts w:ascii="Cambria Math" w:hAnsi="Cambria Math"/>
                              </w:rPr>
                            </m:ctrlPr>
                          </m:fPr>
                          <m:num>
                            <m:r>
                              <w:rPr>
                                <w:rFonts w:ascii="Cambria Math" w:hAnsi="Cambria Math"/>
                              </w:rPr>
                              <m:t>Mg</m:t>
                            </m:r>
                          </m:num>
                          <m:den>
                            <m:r>
                              <m:rPr>
                                <m:sty m:val="p"/>
                              </m:rPr>
                              <w:rPr>
                                <w:rFonts w:ascii="Cambria Math" w:hAnsi="Cambria Math"/>
                              </w:rPr>
                              <m:t>2</m:t>
                            </m:r>
                          </m:den>
                        </m:f>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45</m:t>
                                </m:r>
                              </m:e>
                            </m:d>
                          </m:e>
                        </m:func>
                      </m:den>
                    </m:f>
                  </m:e>
                </m:mr>
                <m:mr>
                  <m:e>
                    <m:f>
                      <m:fPr>
                        <m:ctrlPr>
                          <w:rPr>
                            <w:rFonts w:ascii="Cambria Math" w:hAnsi="Cambria Math"/>
                          </w:rPr>
                        </m:ctrlPr>
                      </m:fPr>
                      <m:num>
                        <m:r>
                          <w:rPr>
                            <w:rFonts w:ascii="Cambria Math" w:hAnsi="Cambria Math"/>
                          </w:rPr>
                          <m:t>Mg</m:t>
                        </m:r>
                      </m:num>
                      <m:den>
                        <m:r>
                          <m:rPr>
                            <m:sty m:val="p"/>
                          </m:rPr>
                          <w:rPr>
                            <w:rFonts w:ascii="Cambria Math" w:hAnsi="Cambria Math"/>
                          </w:rPr>
                          <m:t>2</m:t>
                        </m:r>
                      </m:den>
                    </m:f>
                  </m:e>
                </m:mr>
              </m:m>
            </m:e>
          </m:d>
        </m:oMath>
      </m:oMathPara>
    </w:p>
    <w:p w14:paraId="268204EC" w14:textId="35F57442" w:rsidR="008F76B7" w:rsidRPr="008F0830" w:rsidRDefault="008F76B7" w:rsidP="00DA1401">
      <w:pPr>
        <w:pStyle w:val="Heading2"/>
      </w:pPr>
      <w:bookmarkStart w:id="79" w:name="_Toc85553720"/>
      <w:r>
        <w:t>Centre of Gravity Data</w:t>
      </w:r>
      <w:bookmarkEnd w:id="79"/>
    </w:p>
    <w:p w14:paraId="65039CD0" w14:textId="61D83D65" w:rsidR="008F76B7" w:rsidRPr="008F0830" w:rsidRDefault="008F76B7" w:rsidP="00DA1401">
      <w:pPr>
        <w:pStyle w:val="Heading3"/>
      </w:pPr>
      <w:bookmarkStart w:id="80" w:name="_Toc85553721"/>
      <w:r>
        <w:t>General CoG for exoskeleton</w:t>
      </w:r>
      <w:bookmarkEnd w:id="80"/>
    </w:p>
    <w:p w14:paraId="60DF4DD4" w14:textId="12518E4D" w:rsidR="008F76B7" w:rsidRDefault="008F76B7" w:rsidP="00DA1401">
      <w:r>
        <w:t xml:space="preserve">In general: Preliminary analysis done on the exoskeleton point to the CoG for each link to be approximately at the mid-point and based on these, the CoG will be approximated here for long components. For example, CoG for Link 1 will be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×Length of Link 1</m:t>
        </m:r>
      </m:oMath>
      <w:r>
        <w:t>.</w:t>
      </w:r>
      <w:r w:rsidR="7D39BA9F">
        <w:t xml:space="preserve"> </w:t>
      </w:r>
      <w:r>
        <w:t>Exception: The CoG on the foot plate in the z direction appears at the top of the foot plate.</w:t>
      </w:r>
      <w:r w:rsidR="514845FA">
        <w:t xml:space="preserve"> These values are subject to change depending on exoskeleton design but can often be used as an approximation.</w:t>
      </w:r>
    </w:p>
    <w:p w14:paraId="0293B9AF" w14:textId="1F1786A5" w:rsidR="00DC0095" w:rsidRDefault="514845FA" w:rsidP="00DA1401">
      <w:r>
        <w:t>S</w:t>
      </w:r>
      <w:r w:rsidR="00DC0095">
        <w:t>hown in detail at https://github.com/capstonealex/Hardware2021</w:t>
      </w:r>
      <w:r w:rsidR="00463789">
        <w:t>.</w:t>
      </w:r>
    </w:p>
    <w:p w14:paraId="64951EB6" w14:textId="051447CB" w:rsidR="003370A1" w:rsidRDefault="003370A1" w:rsidP="00DA1401"/>
    <w:p w14:paraId="7612E772" w14:textId="2A7E9F15" w:rsidR="003370A1" w:rsidRDefault="003370A1" w:rsidP="00DA1401"/>
    <w:p w14:paraId="56A9BF78" w14:textId="77777777" w:rsidR="003370A1" w:rsidRDefault="003370A1" w:rsidP="00DA1401"/>
    <w:p w14:paraId="7C75CB04" w14:textId="3306F095" w:rsidR="008F76B7" w:rsidRPr="008F0830" w:rsidRDefault="008F76B7" w:rsidP="00DA1401">
      <w:pPr>
        <w:pStyle w:val="Heading3"/>
      </w:pPr>
      <w:bookmarkStart w:id="81" w:name="_Toc85553722"/>
      <w:r>
        <w:lastRenderedPageBreak/>
        <w:t>Legs of pilot</w:t>
      </w:r>
      <w:bookmarkEnd w:id="81"/>
    </w:p>
    <w:p w14:paraId="4DFA43AD" w14:textId="0AD95907" w:rsidR="008F76B7" w:rsidRDefault="008F76B7" w:rsidP="00DA1401">
      <w:r>
        <w:t xml:space="preserve">For the legs CoG down the length will be taken from </w:t>
      </w:r>
      <w:r w:rsidR="00437665" w:rsidRPr="006D3C72">
        <w:t>Plagenhoef, Evans &amp; Abdelnour,</w:t>
      </w:r>
      <w:r w:rsidR="00437665">
        <w:t xml:space="preserve"> </w:t>
      </w:r>
      <w:r w:rsidR="00437665" w:rsidRPr="006D3C72">
        <w:t>1983</w:t>
      </w:r>
      <w:r>
        <w:t xml:space="preserve">. While the thigh circumference will </w:t>
      </w:r>
      <w:r w:rsidRPr="00237977">
        <w:t xml:space="preserve">46.5 </w:t>
      </w:r>
      <w:r>
        <w:t>(90% percentile) (</w:t>
      </w:r>
      <w:r w:rsidRPr="0073020D">
        <w:t>McDowell, Fryar, Ogden, &amp; Flegal, 2008</w:t>
      </w:r>
      <w:r>
        <w:t>) giving a radius of 7.4 cm. As all the CoG are going to be considered aligned within the z direction all CoG within the x direction will be considered 7.4 cm away from the joints.</w:t>
      </w:r>
    </w:p>
    <w:p w14:paraId="15031AFE" w14:textId="77777777" w:rsidR="008F76B7" w:rsidRDefault="008F76B7" w:rsidP="00DA1401">
      <w:r>
        <w:t>Down the length of the link the CoG will be determined through data, from tables the CoG as a percentage of the length will be gathered.</w:t>
      </w:r>
    </w:p>
    <w:tbl>
      <w:tblPr>
        <w:tblpPr w:leftFromText="180" w:rightFromText="180" w:vertAnchor="text" w:horzAnchor="margin" w:tblpY="679"/>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2"/>
        <w:gridCol w:w="3022"/>
        <w:gridCol w:w="3023"/>
      </w:tblGrid>
      <w:tr w:rsidR="00681B00" w14:paraId="5D3EABDB" w14:textId="77777777" w:rsidTr="00681B00">
        <w:tc>
          <w:tcPr>
            <w:tcW w:w="3022" w:type="dxa"/>
          </w:tcPr>
          <w:p w14:paraId="39998DBC" w14:textId="77777777" w:rsidR="00681B00" w:rsidRDefault="00681B00" w:rsidP="00DA1401">
            <w:r>
              <w:t>Link</w:t>
            </w:r>
          </w:p>
        </w:tc>
        <w:tc>
          <w:tcPr>
            <w:tcW w:w="3022" w:type="dxa"/>
          </w:tcPr>
          <w:p w14:paraId="52DF4654" w14:textId="77777777" w:rsidR="00681B00" w:rsidRDefault="00681B00" w:rsidP="00DA1401">
            <w:r>
              <w:t>Exoskeleton Part(s)</w:t>
            </w:r>
          </w:p>
        </w:tc>
        <w:tc>
          <w:tcPr>
            <w:tcW w:w="3023" w:type="dxa"/>
          </w:tcPr>
          <w:p w14:paraId="5A99E6F8" w14:textId="77777777" w:rsidR="00681B00" w:rsidRDefault="00681B00" w:rsidP="00DA1401">
            <w:r>
              <w:t>Body CoG (% of total length)</w:t>
            </w:r>
          </w:p>
        </w:tc>
      </w:tr>
      <w:tr w:rsidR="00681B00" w14:paraId="7FE3B17D" w14:textId="77777777" w:rsidTr="00681B00">
        <w:tc>
          <w:tcPr>
            <w:tcW w:w="3022" w:type="dxa"/>
          </w:tcPr>
          <w:p w14:paraId="4853E2C0" w14:textId="77777777" w:rsidR="00681B00" w:rsidRDefault="00681B00" w:rsidP="00DA1401">
            <w:r>
              <w:t>Link 1</w:t>
            </w:r>
          </w:p>
        </w:tc>
        <w:tc>
          <w:tcPr>
            <w:tcW w:w="3022" w:type="dxa"/>
          </w:tcPr>
          <w:p w14:paraId="552EB2B2" w14:textId="77777777" w:rsidR="00681B00" w:rsidRDefault="00681B00" w:rsidP="00DA1401">
            <w:r>
              <w:t xml:space="preserve">Foot </w:t>
            </w:r>
          </w:p>
        </w:tc>
        <w:tc>
          <w:tcPr>
            <w:tcW w:w="3023" w:type="dxa"/>
          </w:tcPr>
          <w:p w14:paraId="7B8A336C" w14:textId="77777777" w:rsidR="00681B00" w:rsidRDefault="00681B00" w:rsidP="00DA1401">
            <w:r w:rsidRPr="00A43033">
              <w:t>50</w:t>
            </w:r>
          </w:p>
        </w:tc>
      </w:tr>
      <w:tr w:rsidR="00681B00" w14:paraId="69BE83DF" w14:textId="77777777" w:rsidTr="00681B00">
        <w:tc>
          <w:tcPr>
            <w:tcW w:w="3022" w:type="dxa"/>
          </w:tcPr>
          <w:p w14:paraId="5D1D00F8" w14:textId="77777777" w:rsidR="00681B00" w:rsidRDefault="00681B00" w:rsidP="00DA1401">
            <w:r>
              <w:t>Link 2</w:t>
            </w:r>
          </w:p>
        </w:tc>
        <w:tc>
          <w:tcPr>
            <w:tcW w:w="3022" w:type="dxa"/>
          </w:tcPr>
          <w:p w14:paraId="3CBB0DF9" w14:textId="77777777" w:rsidR="00681B00" w:rsidRDefault="00681B00" w:rsidP="00DA1401">
            <w:r>
              <w:t>Upper Shank + Lower Shank</w:t>
            </w:r>
          </w:p>
        </w:tc>
        <w:tc>
          <w:tcPr>
            <w:tcW w:w="3023" w:type="dxa"/>
          </w:tcPr>
          <w:p w14:paraId="6F13E82A" w14:textId="77777777" w:rsidR="00681B00" w:rsidRDefault="00681B00" w:rsidP="00DA1401">
            <w:r w:rsidRPr="00A43033">
              <w:t>43.4</w:t>
            </w:r>
          </w:p>
        </w:tc>
      </w:tr>
      <w:tr w:rsidR="00681B00" w14:paraId="7C9C7F7B" w14:textId="77777777" w:rsidTr="00681B00">
        <w:tc>
          <w:tcPr>
            <w:tcW w:w="3022" w:type="dxa"/>
          </w:tcPr>
          <w:p w14:paraId="4CD60283" w14:textId="77777777" w:rsidR="00681B00" w:rsidRDefault="00681B00" w:rsidP="00DA1401">
            <w:r>
              <w:t>Link 3</w:t>
            </w:r>
          </w:p>
        </w:tc>
        <w:tc>
          <w:tcPr>
            <w:tcW w:w="3022" w:type="dxa"/>
          </w:tcPr>
          <w:p w14:paraId="492B4923" w14:textId="77777777" w:rsidR="00681B00" w:rsidRDefault="00681B00" w:rsidP="00DA1401">
            <w:r>
              <w:t>Upper Thigh + Lower Thigh</w:t>
            </w:r>
          </w:p>
        </w:tc>
        <w:tc>
          <w:tcPr>
            <w:tcW w:w="3023" w:type="dxa"/>
          </w:tcPr>
          <w:p w14:paraId="1CA18C9F" w14:textId="77777777" w:rsidR="00681B00" w:rsidRDefault="00681B00" w:rsidP="00DA1401">
            <w:r w:rsidRPr="00A43033">
              <w:t>43.3</w:t>
            </w:r>
          </w:p>
        </w:tc>
      </w:tr>
      <w:tr w:rsidR="00681B00" w14:paraId="37327280" w14:textId="77777777" w:rsidTr="00681B00">
        <w:tc>
          <w:tcPr>
            <w:tcW w:w="3022" w:type="dxa"/>
          </w:tcPr>
          <w:p w14:paraId="1AD39C14" w14:textId="77777777" w:rsidR="00681B00" w:rsidRDefault="00681B00" w:rsidP="00DA1401">
            <w:r>
              <w:t>Link 4</w:t>
            </w:r>
          </w:p>
        </w:tc>
        <w:tc>
          <w:tcPr>
            <w:tcW w:w="3022" w:type="dxa"/>
          </w:tcPr>
          <w:p w14:paraId="431771A0" w14:textId="77777777" w:rsidR="00681B00" w:rsidRDefault="00681B00" w:rsidP="00DA1401">
            <w:r>
              <w:t>Hip module</w:t>
            </w:r>
          </w:p>
        </w:tc>
        <w:tc>
          <w:tcPr>
            <w:tcW w:w="3023" w:type="dxa"/>
          </w:tcPr>
          <w:p w14:paraId="756ED01A" w14:textId="77777777" w:rsidR="00681B00" w:rsidRPr="009F29BF" w:rsidRDefault="00681B00" w:rsidP="00DA1401">
            <w:r>
              <w:t>N/A</w:t>
            </w:r>
          </w:p>
        </w:tc>
      </w:tr>
      <w:tr w:rsidR="00681B00" w14:paraId="02851FEE" w14:textId="77777777" w:rsidTr="00681B00">
        <w:tc>
          <w:tcPr>
            <w:tcW w:w="3022" w:type="dxa"/>
          </w:tcPr>
          <w:p w14:paraId="255F787C" w14:textId="77777777" w:rsidR="00681B00" w:rsidRDefault="00681B00" w:rsidP="00DA1401">
            <w:r>
              <w:t>Link 5</w:t>
            </w:r>
          </w:p>
        </w:tc>
        <w:tc>
          <w:tcPr>
            <w:tcW w:w="3022" w:type="dxa"/>
          </w:tcPr>
          <w:p w14:paraId="5A9DFAAC" w14:textId="77777777" w:rsidR="00681B00" w:rsidRDefault="00681B00" w:rsidP="00DA1401">
            <w:r>
              <w:t>Backplate</w:t>
            </w:r>
          </w:p>
        </w:tc>
        <w:tc>
          <w:tcPr>
            <w:tcW w:w="3023" w:type="dxa"/>
          </w:tcPr>
          <w:p w14:paraId="79A67937" w14:textId="77777777" w:rsidR="00681B00" w:rsidRPr="009F29BF" w:rsidRDefault="00681B00" w:rsidP="00DA1401">
            <w:r w:rsidRPr="00B76AD3">
              <w:t>46</w:t>
            </w:r>
          </w:p>
        </w:tc>
      </w:tr>
    </w:tbl>
    <w:p w14:paraId="50CED3A7" w14:textId="63715A31" w:rsidR="008F76B7" w:rsidRDefault="00681B00" w:rsidP="00DA1401">
      <w:r>
        <w:t xml:space="preserve"> </w:t>
      </w:r>
      <w:r w:rsidR="008F76B7">
        <w:t xml:space="preserve">From this </w:t>
      </w:r>
      <w:bookmarkStart w:id="82" w:name="_Hlk84282481"/>
      <m:oMath>
        <m:r>
          <w:rPr>
            <w:rFonts w:ascii="Cambria Math" w:hAnsi="Cambria Math"/>
          </w:rPr>
          <m:t>r=%CoG*L</m:t>
        </m:r>
      </m:oMath>
      <w:bookmarkEnd w:id="82"/>
      <w:r w:rsidR="008F76B7">
        <w:t xml:space="preserve"> down the limb and  </w:t>
      </w:r>
      <m:oMath>
        <m:r>
          <w:rPr>
            <w:rFonts w:ascii="Cambria Math" w:hAnsi="Cambria Math"/>
          </w:rPr>
          <m:t>r=(1-%CoG)*L</m:t>
        </m:r>
      </m:oMath>
      <w:r w:rsidR="008F76B7">
        <w:t xml:space="preserve"> up the link.The exception is the chest, the length of the chest was considered 30% of total body height.</w:t>
      </w:r>
    </w:p>
    <w:p w14:paraId="299A8A5B" w14:textId="0C1888DE" w:rsidR="008F76B7" w:rsidRDefault="00AC3DC7" w:rsidP="00131FD0">
      <w:pPr>
        <w:jc w:val="center"/>
      </w:pPr>
      <w:r>
        <w:t xml:space="preserve">Table </w:t>
      </w:r>
      <w:r w:rsidR="00D947AE">
        <w:t>D</w:t>
      </w:r>
      <w:r>
        <w:t xml:space="preserve">: </w:t>
      </w:r>
      <w:r w:rsidR="008F76B7">
        <w:t>Data retrieved from (</w:t>
      </w:r>
      <w:r w:rsidR="008F76B7" w:rsidRPr="006D3C72">
        <w:t>Plagenhoef, Evans &amp; Abdelnour,</w:t>
      </w:r>
      <w:r w:rsidR="008F76B7">
        <w:t xml:space="preserve"> </w:t>
      </w:r>
      <w:r w:rsidR="008F76B7" w:rsidRPr="006D3C72">
        <w:t>1983)</w:t>
      </w:r>
      <w:r w:rsidR="008F76B7">
        <w:t>.</w:t>
      </w:r>
    </w:p>
    <w:p w14:paraId="5A3E5BBB" w14:textId="60412503" w:rsidR="00681B00" w:rsidRPr="0074120E" w:rsidRDefault="008F76B7" w:rsidP="00DA1401">
      <w:r>
        <w:t>Using a standing height of 186cm</w:t>
      </w:r>
      <w:r w:rsidR="006658A0">
        <w:t xml:space="preserve"> (90% percentile)</w:t>
      </w:r>
      <w:r>
        <w:t xml:space="preserve"> from </w:t>
      </w:r>
      <w:r w:rsidRPr="0073020D">
        <w:t>McDowell</w:t>
      </w:r>
      <w:r>
        <w:t xml:space="preserve"> et al.,</w:t>
      </w:r>
      <w:r w:rsidRPr="0073020D">
        <w:t xml:space="preserve"> </w:t>
      </w:r>
      <w:r>
        <w:t>(</w:t>
      </w:r>
      <w:r w:rsidRPr="0073020D">
        <w:t>2008)</w:t>
      </w:r>
      <w:r>
        <w:t xml:space="preserve"> this can give as a distance from the CoG of the chest as </w:t>
      </w:r>
      <m:oMath>
        <m:r>
          <w:rPr>
            <w:rFonts w:ascii="Cambria Math" w:hAnsi="Cambria Math"/>
          </w:rPr>
          <m:t>30%*Length of chest*</m:t>
        </m:r>
        <m:d>
          <m:dPr>
            <m:ctrlPr>
              <w:rPr>
                <w:rFonts w:ascii="Cambria Math" w:hAnsi="Cambria Math"/>
                <w:i/>
              </w:rPr>
            </m:ctrlPr>
          </m:dPr>
          <m:e>
            <m:r>
              <w:rPr>
                <w:rFonts w:ascii="Cambria Math" w:hAnsi="Cambria Math"/>
              </w:rPr>
              <m:t>1-Co</m:t>
            </m:r>
            <m:sSub>
              <m:sSubPr>
                <m:ctrlPr>
                  <w:rPr>
                    <w:rFonts w:ascii="Cambria Math" w:hAnsi="Cambria Math"/>
                    <w:i/>
                  </w:rPr>
                </m:ctrlPr>
              </m:sSubPr>
              <m:e>
                <m:r>
                  <w:rPr>
                    <w:rFonts w:ascii="Cambria Math" w:hAnsi="Cambria Math"/>
                  </w:rPr>
                  <m:t>G</m:t>
                </m:r>
              </m:e>
              <m:sub>
                <m:r>
                  <w:rPr>
                    <w:rFonts w:ascii="Cambria Math" w:hAnsi="Cambria Math"/>
                  </w:rPr>
                  <m:t>chest</m:t>
                </m:r>
              </m:sub>
            </m:sSub>
          </m:e>
        </m:d>
        <m:r>
          <w:rPr>
            <w:rFonts w:ascii="Cambria Math" w:hAnsi="Cambria Math"/>
          </w:rPr>
          <m:t>=30.132cm</m:t>
        </m:r>
      </m:oMath>
      <w:r w:rsidRPr="0073020D">
        <w:t>.</w:t>
      </w:r>
    </w:p>
    <w:p w14:paraId="18A5A3CB" w14:textId="2FDEC1E0" w:rsidR="008F76B7" w:rsidRDefault="008F76B7" w:rsidP="00DA1401">
      <w:pPr>
        <w:pStyle w:val="Heading2"/>
      </w:pPr>
      <w:bookmarkStart w:id="83" w:name="_Toc85553723"/>
      <w:r>
        <w:t>Stress and Fatigue</w:t>
      </w:r>
      <w:bookmarkEnd w:id="83"/>
    </w:p>
    <w:p w14:paraId="258958D9" w14:textId="77777777" w:rsidR="008F76B7" w:rsidRPr="00500956" w:rsidRDefault="008F76B7" w:rsidP="00DA1401">
      <w:r>
        <w:t>For each specific material there is a specific stress oscillation that can safely occur before failure is expected. For the specific materials that we are using</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6914"/>
      </w:tblGrid>
      <w:tr w:rsidR="008F76B7" w14:paraId="0DA269D0" w14:textId="77777777" w:rsidTr="00D83C1E">
        <w:trPr>
          <w:trHeight w:val="293"/>
        </w:trPr>
        <w:tc>
          <w:tcPr>
            <w:tcW w:w="2102" w:type="dxa"/>
          </w:tcPr>
          <w:p w14:paraId="212235DB" w14:textId="77777777" w:rsidR="008F76B7" w:rsidRDefault="008F76B7" w:rsidP="00DA1401">
            <w:r>
              <w:t>Material</w:t>
            </w:r>
          </w:p>
        </w:tc>
        <w:tc>
          <w:tcPr>
            <w:tcW w:w="6914" w:type="dxa"/>
          </w:tcPr>
          <w:p w14:paraId="3878CECD" w14:textId="77777777" w:rsidR="008F76B7" w:rsidRDefault="008F76B7" w:rsidP="00DA1401">
            <w:r>
              <w:t xml:space="preserve">Steel </w:t>
            </w:r>
            <w:r w:rsidRPr="00E262A3">
              <w:t>SUS304</w:t>
            </w:r>
          </w:p>
        </w:tc>
      </w:tr>
      <w:tr w:rsidR="008F76B7" w14:paraId="77BE0937" w14:textId="77777777" w:rsidTr="00D83C1E">
        <w:trPr>
          <w:trHeight w:val="293"/>
        </w:trPr>
        <w:tc>
          <w:tcPr>
            <w:tcW w:w="2102" w:type="dxa"/>
          </w:tcPr>
          <w:p w14:paraId="2AC21426" w14:textId="77777777" w:rsidR="008F76B7" w:rsidRDefault="008F76B7" w:rsidP="00DA1401">
            <w:r>
              <w:t>Yield Strength</w:t>
            </w:r>
          </w:p>
        </w:tc>
        <w:tc>
          <w:tcPr>
            <w:tcW w:w="6914" w:type="dxa"/>
          </w:tcPr>
          <w:p w14:paraId="728BC97F" w14:textId="77777777" w:rsidR="008F76B7" w:rsidRDefault="008F76B7" w:rsidP="00DA1401">
            <w:r>
              <w:t>410 MPa</w:t>
            </w:r>
          </w:p>
        </w:tc>
      </w:tr>
      <w:tr w:rsidR="008F76B7" w14:paraId="04A21B06" w14:textId="77777777" w:rsidTr="00D83C1E">
        <w:trPr>
          <w:trHeight w:val="293"/>
        </w:trPr>
        <w:tc>
          <w:tcPr>
            <w:tcW w:w="2102" w:type="dxa"/>
          </w:tcPr>
          <w:p w14:paraId="50747B64" w14:textId="77777777" w:rsidR="008F76B7" w:rsidRDefault="008F76B7" w:rsidP="00DA1401">
            <w:r>
              <w:t>Fatigue Strength</w:t>
            </w:r>
          </w:p>
        </w:tc>
        <w:tc>
          <w:tcPr>
            <w:tcW w:w="6914" w:type="dxa"/>
          </w:tcPr>
          <w:p w14:paraId="1FAE8146" w14:textId="77777777" w:rsidR="008F76B7" w:rsidRDefault="008F76B7" w:rsidP="00DA1401">
            <w:r>
              <w:t>280 MPa</w:t>
            </w:r>
          </w:p>
        </w:tc>
      </w:tr>
      <w:tr w:rsidR="008F76B7" w14:paraId="1F97949E" w14:textId="77777777" w:rsidTr="00D83C1E">
        <w:trPr>
          <w:trHeight w:val="293"/>
        </w:trPr>
        <w:tc>
          <w:tcPr>
            <w:tcW w:w="2102" w:type="dxa"/>
          </w:tcPr>
          <w:p w14:paraId="59F35852" w14:textId="77777777" w:rsidR="008F76B7" w:rsidRDefault="008F76B7" w:rsidP="00DA1401">
            <w:r>
              <w:t>Material</w:t>
            </w:r>
          </w:p>
        </w:tc>
        <w:tc>
          <w:tcPr>
            <w:tcW w:w="6914" w:type="dxa"/>
          </w:tcPr>
          <w:p w14:paraId="679022E5" w14:textId="77777777" w:rsidR="008F76B7" w:rsidRDefault="008F76B7" w:rsidP="00DA1401">
            <w:r>
              <w:t>Aluminium 6061</w:t>
            </w:r>
          </w:p>
        </w:tc>
      </w:tr>
      <w:tr w:rsidR="008F76B7" w14:paraId="07AA3EF0" w14:textId="77777777" w:rsidTr="00D83C1E">
        <w:trPr>
          <w:trHeight w:val="293"/>
        </w:trPr>
        <w:tc>
          <w:tcPr>
            <w:tcW w:w="2102" w:type="dxa"/>
          </w:tcPr>
          <w:p w14:paraId="152D3AAE" w14:textId="77777777" w:rsidR="008F76B7" w:rsidRDefault="008F76B7" w:rsidP="00DA1401">
            <w:r>
              <w:t>Yield Strength</w:t>
            </w:r>
          </w:p>
        </w:tc>
        <w:tc>
          <w:tcPr>
            <w:tcW w:w="6914" w:type="dxa"/>
          </w:tcPr>
          <w:p w14:paraId="0330F16B" w14:textId="77777777" w:rsidR="008F76B7" w:rsidRDefault="008F76B7" w:rsidP="00DA1401">
            <w:r>
              <w:t>410 MPa</w:t>
            </w:r>
          </w:p>
        </w:tc>
      </w:tr>
      <w:tr w:rsidR="008F76B7" w14:paraId="5F2BC27A" w14:textId="77777777" w:rsidTr="00D83C1E">
        <w:trPr>
          <w:trHeight w:val="293"/>
        </w:trPr>
        <w:tc>
          <w:tcPr>
            <w:tcW w:w="2102" w:type="dxa"/>
          </w:tcPr>
          <w:p w14:paraId="293D1EFC" w14:textId="77777777" w:rsidR="008F76B7" w:rsidRDefault="008F76B7" w:rsidP="00DA1401">
            <w:r>
              <w:t>Fatigue Strength</w:t>
            </w:r>
          </w:p>
        </w:tc>
        <w:tc>
          <w:tcPr>
            <w:tcW w:w="6914" w:type="dxa"/>
          </w:tcPr>
          <w:p w14:paraId="28DA70F2" w14:textId="77777777" w:rsidR="008F76B7" w:rsidRDefault="008F76B7" w:rsidP="00DA1401">
            <w:r>
              <w:t>125 MPa</w:t>
            </w:r>
          </w:p>
        </w:tc>
      </w:tr>
    </w:tbl>
    <w:p w14:paraId="0CB61F56" w14:textId="6B0CE39D" w:rsidR="008F76B7" w:rsidRDefault="00702C94" w:rsidP="000B7E77">
      <w:pPr>
        <w:jc w:val="center"/>
      </w:pPr>
      <w:r>
        <w:rPr>
          <w:rFonts w:eastAsiaTheme="majorEastAsia"/>
          <w:color w:val="000000"/>
        </w:rPr>
        <w:t>Table</w:t>
      </w:r>
      <w:r w:rsidR="00D947AE">
        <w:rPr>
          <w:rFonts w:eastAsiaTheme="majorEastAsia"/>
          <w:color w:val="000000"/>
        </w:rPr>
        <w:t xml:space="preserve"> E</w:t>
      </w:r>
      <w:r>
        <w:rPr>
          <w:rFonts w:eastAsiaTheme="majorEastAsia"/>
          <w:color w:val="000000"/>
        </w:rPr>
        <w:t xml:space="preserve">: </w:t>
      </w:r>
      <w:r w:rsidR="008F76B7">
        <w:rPr>
          <w:rFonts w:eastAsiaTheme="majorEastAsia"/>
          <w:color w:val="000000"/>
        </w:rPr>
        <w:t>Data given values and Interlloy (2021),</w:t>
      </w:r>
      <w:r w:rsidR="008F76B7" w:rsidRPr="006110E3">
        <w:t xml:space="preserve"> </w:t>
      </w:r>
      <w:r w:rsidR="008F76B7" w:rsidRPr="00B84FB9">
        <w:t xml:space="preserve">Zhang, Pyoun, Cao, Wu &amp; Murakami </w:t>
      </w:r>
      <w:r w:rsidR="008F76B7">
        <w:t>(</w:t>
      </w:r>
      <w:r w:rsidR="008F76B7" w:rsidRPr="00B84FB9">
        <w:t>2012)</w:t>
      </w:r>
      <w:r w:rsidR="008F76B7">
        <w:t xml:space="preserve"> &amp; </w:t>
      </w:r>
      <w:r w:rsidR="008F76B7" w:rsidRPr="00C33E6B">
        <w:t>Madhukarϯ, Reddy, Kumarϯ,</w:t>
      </w:r>
      <w:r w:rsidR="008F76B7">
        <w:t xml:space="preserve"> </w:t>
      </w:r>
      <w:r w:rsidR="008F76B7" w:rsidRPr="00C33E6B">
        <w:t>&amp; Naikϯ</w:t>
      </w:r>
      <w:r w:rsidR="008F76B7">
        <w:t xml:space="preserve"> (</w:t>
      </w:r>
      <w:r w:rsidR="008F76B7" w:rsidRPr="00C33E6B">
        <w:t>2018</w:t>
      </w:r>
      <w:r w:rsidR="008F76B7">
        <w:t>).</w:t>
      </w:r>
    </w:p>
    <w:p w14:paraId="41DCE0FC" w14:textId="77777777" w:rsidR="008F76B7" w:rsidRPr="000407EC" w:rsidRDefault="008F76B7" w:rsidP="00DA1401">
      <w:pPr>
        <w:pStyle w:val="Heading1"/>
      </w:pPr>
      <w:bookmarkStart w:id="84" w:name="_Toc85553724"/>
      <w:r>
        <w:t>FEA calculations</w:t>
      </w:r>
      <w:bookmarkEnd w:id="84"/>
    </w:p>
    <w:p w14:paraId="51B00CF8" w14:textId="3E4DFEB0" w:rsidR="008F76B7" w:rsidRPr="000407EC" w:rsidRDefault="008F76B7" w:rsidP="00DA1401">
      <w:pPr>
        <w:pStyle w:val="Heading2"/>
      </w:pPr>
      <w:bookmarkStart w:id="85" w:name="_Toc85553725"/>
      <w:r>
        <w:t>Calculations</w:t>
      </w:r>
      <w:bookmarkEnd w:id="85"/>
    </w:p>
    <w:p w14:paraId="69EE75BC" w14:textId="77777777" w:rsidR="008F76B7" w:rsidRDefault="008F76B7" w:rsidP="00DA1401">
      <w:r>
        <w:t xml:space="preserve">Based on the maximum force data received earlier. The force on the joints was found. Through this the forces can be simulated on CAD such as SOLIDWORKS and ANSYS to verify that the stresses within the system are within an acceptable range. Due to the symmetry of the system the maximum and minimum values of joints, such as Joint A and Joint H, can be used where applicable. As stated in </w:t>
      </w:r>
      <w:r>
        <w:lastRenderedPageBreak/>
        <w:t>literature review there will be a safety factor of 1.75 applied to get the force for typical operation, this will be used for fatigue calculations. A further safety factor of 2 will be applied to the forces when calculating the ultimate tensile stress, to control for sudden or unexpected forces.</w:t>
      </w:r>
    </w:p>
    <w:p w14:paraId="7C279FDC" w14:textId="79817189" w:rsidR="008F76B7" w:rsidRPr="00F93BFA" w:rsidRDefault="00274426" w:rsidP="00DA1401">
      <m:oMathPara>
        <m:oMath>
          <m:r>
            <w:rPr>
              <w:rFonts w:ascii="Cambria Math" w:hAnsi="Cambria Math"/>
            </w:rPr>
            <m:t xml:space="preserve">Max </m:t>
          </m:r>
          <m:r>
            <m:rPr>
              <m:sty m:val="p"/>
            </m:rPr>
            <w:rPr>
              <w:rFonts w:ascii="Cambria Math" w:hAnsi="Cambria Math"/>
            </w:rPr>
            <m:t>Force=</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Force</m:t>
          </m:r>
        </m:oMath>
      </m:oMathPara>
    </w:p>
    <w:p w14:paraId="172CB0B6" w14:textId="284535FB" w:rsidR="008F76B7" w:rsidRPr="00F15BC1" w:rsidRDefault="00274426" w:rsidP="00DA1401">
      <m:oMathPara>
        <m:oMath>
          <m:r>
            <w:rPr>
              <w:rFonts w:ascii="Cambria Math" w:hAnsi="Cambria Math"/>
            </w:rPr>
            <m:t>Max Force</m:t>
          </m:r>
          <m:r>
            <m:rPr>
              <m:sty m:val="p"/>
            </m:rPr>
            <w:rPr>
              <w:rFonts w:ascii="Cambria Math" w:hAnsi="Cambria Math"/>
            </w:rPr>
            <m:t>=2*1.75*</m:t>
          </m:r>
          <m:r>
            <w:rPr>
              <w:rFonts w:ascii="Cambria Math" w:hAnsi="Cambria Math"/>
            </w:rPr>
            <m:t>Max</m:t>
          </m:r>
          <m:r>
            <m:rPr>
              <m:sty m:val="p"/>
            </m:rPr>
            <w:rPr>
              <w:rFonts w:ascii="Cambria Math" w:hAnsi="Cambria Math"/>
            </w:rPr>
            <m:t xml:space="preserve"> </m:t>
          </m:r>
          <m:r>
            <w:rPr>
              <w:rFonts w:ascii="Cambria Math" w:hAnsi="Cambria Math"/>
            </w:rPr>
            <m:t>Force</m:t>
          </m:r>
        </m:oMath>
      </m:oMathPara>
    </w:p>
    <w:p w14:paraId="2883FE46" w14:textId="5D203439" w:rsidR="008F76B7" w:rsidRPr="00A9064A" w:rsidRDefault="00641FCD" w:rsidP="00DA1401">
      <m:oMathPara>
        <m:oMath>
          <m:r>
            <w:rPr>
              <w:rFonts w:ascii="Cambria Math" w:hAnsi="Cambria Math"/>
            </w:rPr>
            <m:t>Max Fatigue</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Force</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Force</m:t>
          </m:r>
          <m:r>
            <m:rPr>
              <m:sty m:val="p"/>
            </m:rPr>
            <w:rPr>
              <w:rFonts w:ascii="Cambria Math" w:hAnsi="Cambria Math"/>
            </w:rPr>
            <m:t>)</m:t>
          </m:r>
        </m:oMath>
      </m:oMathPara>
    </w:p>
    <w:p w14:paraId="6ABE9A32" w14:textId="2B4050E1" w:rsidR="008F76B7" w:rsidRDefault="00641FCD" w:rsidP="00DA1401">
      <m:oMathPara>
        <m:oMath>
          <m:r>
            <w:rPr>
              <w:rFonts w:ascii="Cambria Math" w:hAnsi="Cambria Math"/>
            </w:rPr>
            <m:t>Max Fatigue</m:t>
          </m:r>
          <m:r>
            <m:rPr>
              <m:sty m:val="p"/>
            </m:rPr>
            <w:rPr>
              <w:rFonts w:ascii="Cambria Math" w:hAnsi="Cambria Math"/>
            </w:rPr>
            <m:t>=1.75*(</m:t>
          </m:r>
          <m:r>
            <w:rPr>
              <w:rFonts w:ascii="Cambria Math" w:hAnsi="Cambria Math"/>
            </w:rPr>
            <m:t>Max</m:t>
          </m:r>
          <m:r>
            <m:rPr>
              <m:sty m:val="p"/>
            </m:rPr>
            <w:rPr>
              <w:rFonts w:ascii="Cambria Math" w:hAnsi="Cambria Math"/>
            </w:rPr>
            <m:t xml:space="preserve"> </m:t>
          </m:r>
          <m:r>
            <w:rPr>
              <w:rFonts w:ascii="Cambria Math" w:hAnsi="Cambria Math"/>
            </w:rPr>
            <m:t>Force</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Force</m:t>
          </m:r>
          <m:r>
            <m:rPr>
              <m:sty m:val="p"/>
            </m:rPr>
            <w:rPr>
              <w:rFonts w:ascii="Cambria Math" w:hAnsi="Cambria Math"/>
            </w:rPr>
            <m:t>)</m:t>
          </m:r>
        </m:oMath>
      </m:oMathPara>
    </w:p>
    <w:p w14:paraId="4C216B84" w14:textId="343789E7" w:rsidR="00541C18" w:rsidRDefault="00541C18" w:rsidP="00DA1401">
      <w:pPr>
        <w:pStyle w:val="Heading1"/>
      </w:pPr>
      <w:bookmarkStart w:id="86" w:name="_Toc85553726"/>
      <w:r>
        <w:t>Discussion</w:t>
      </w:r>
      <w:bookmarkEnd w:id="86"/>
    </w:p>
    <w:p w14:paraId="39269792" w14:textId="6717B6A5" w:rsidR="00541C18" w:rsidRDefault="00541C18" w:rsidP="00DA1401">
      <w:pPr>
        <w:pStyle w:val="Heading2"/>
      </w:pPr>
      <w:bookmarkStart w:id="87" w:name="_Toc85553727"/>
      <w:r>
        <w:t>Moment at the motors</w:t>
      </w:r>
      <w:bookmarkEnd w:id="87"/>
    </w:p>
    <w:p w14:paraId="1891961B" w14:textId="38E1178B" w:rsidR="00541C18" w:rsidRDefault="00541C18" w:rsidP="00DA1401">
      <w:r>
        <w:t xml:space="preserve">The results will give the expect torque that is expected to be experienced at each of the joints. Due to this the exoskeleton will need locking motors to prevent the exoskeleton joints moving due to force from the standing weight of the exoskeleton. </w:t>
      </w:r>
    </w:p>
    <w:p w14:paraId="24384A06" w14:textId="77777777" w:rsidR="00541C18" w:rsidRDefault="00541C18" w:rsidP="00DA1401">
      <w:r>
        <w:t>This will also give an idea of how powerful the motors should be to function independently, if motors are not strong enough, then they will stall, this may cause the exoskeleton to stop functioning. If the system is given the angles of other positions such as sitting down, then other motions such as standing up could also be analysed through the Newton Euler equations. These motions will expert stronger moment on the motors. However, these can be alleviated to a certain extent by other means such as crutches. If crutches are used to stand up, then the exoskeleton could stand up from the pilot exserting enough force to prevent the motors from stalling.</w:t>
      </w:r>
    </w:p>
    <w:p w14:paraId="1E7C9535" w14:textId="77777777" w:rsidR="00541C18" w:rsidRPr="00DD2C5A" w:rsidRDefault="00541C18" w:rsidP="00DA1401">
      <w:r>
        <w:t>If current motors do not provide enough moment, then they will need to be replaced. Though the weight factor should be considered when purchasing new motors. Stronger motors are going to be heavier and create a larger moment. Therefore, calculations should be performed prior to ensure specifications are met.</w:t>
      </w:r>
    </w:p>
    <w:p w14:paraId="2C74E19B" w14:textId="3B84515B" w:rsidR="00541C18" w:rsidRDefault="00541C18" w:rsidP="00DA1401">
      <w:pPr>
        <w:pStyle w:val="Heading2"/>
      </w:pPr>
      <w:bookmarkStart w:id="88" w:name="_Toc85553728"/>
      <w:r>
        <w:t>General Consideration of Stress</w:t>
      </w:r>
      <w:bookmarkEnd w:id="88"/>
    </w:p>
    <w:p w14:paraId="1AFFB880" w14:textId="77777777" w:rsidR="00541C18" w:rsidRPr="00013510" w:rsidRDefault="00541C18" w:rsidP="00DA1401">
      <w:pPr>
        <w:rPr>
          <w:rFonts w:eastAsiaTheme="minorEastAsia"/>
        </w:rPr>
      </w:pPr>
      <m:oMathPara>
        <m:oMath>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A</m:t>
              </m:r>
            </m:den>
          </m:f>
        </m:oMath>
      </m:oMathPara>
    </w:p>
    <w:p w14:paraId="5F55BB06" w14:textId="77777777" w:rsidR="00541C18" w:rsidRDefault="00541C18" w:rsidP="00DA1401">
      <w:r>
        <w:t>Stress within a system is due to the force that acts within an area. To decrease the amount of stress that is occurring within a system either the force must be decreased, or the area must be increased. Within the exoskeleton system the force is largely predetermined by the weight of the pilot. This means that if there is too much stress the area, rather than the force, is the main area of change.</w:t>
      </w:r>
    </w:p>
    <w:p w14:paraId="25D0EEA2" w14:textId="7609753D" w:rsidR="00541C18" w:rsidRDefault="00541C18" w:rsidP="00DA1401">
      <w:r>
        <w:t>However, the stress in not uniformly distributed within the parts, the shape of the components can sometimes lead to stress concentration. Sharp corners causing the force to concentrate on a small area; thereby causing a regional high stress. When designing the exoskeleton parts these points of stress concentration should be avoided wherever possible. This is done by curving the structure of the exoskeleton where necessary. Even when this is the case there could still be parts that are under too much stress; therefore, they need to be made thicker.</w:t>
      </w:r>
    </w:p>
    <w:p w14:paraId="5B5F9065" w14:textId="18453685" w:rsidR="00541C18" w:rsidRDefault="00541C18" w:rsidP="00DA1401">
      <w:r>
        <w:t xml:space="preserve">Although, the amount of stress that a system can endure is down to the material that it is made from. This should be approached cautiously as the material of the parts will also affect the mass of the exoskeleton. Though, the calculations showing the mass of the pilot and the backplate being much larger than most induvial parts. Within exoskeletons that also have this feature then specific parts </w:t>
      </w:r>
      <w:r>
        <w:lastRenderedPageBreak/>
        <w:t xml:space="preserve">material changing would only moderately change the weight and could be changed so the stress could be withstood by the new material. </w:t>
      </w:r>
    </w:p>
    <w:p w14:paraId="32494E08" w14:textId="08D3C3C4" w:rsidR="001078D0" w:rsidRDefault="001078D0" w:rsidP="00DA1401">
      <w:pPr>
        <w:pStyle w:val="Heading2"/>
      </w:pPr>
      <w:bookmarkStart w:id="89" w:name="_Toc85553729"/>
      <w:r>
        <w:t>Assumptions affecting application</w:t>
      </w:r>
      <w:bookmarkEnd w:id="89"/>
    </w:p>
    <w:p w14:paraId="6D227A6D" w14:textId="0353F771" w:rsidR="00FF5A69" w:rsidRPr="00FF5A69" w:rsidRDefault="00FF5A69" w:rsidP="00DA1401">
      <w:r>
        <w:t xml:space="preserve">This is a generalised </w:t>
      </w:r>
      <w:r w:rsidR="00FF3420">
        <w:t xml:space="preserve">application of the </w:t>
      </w:r>
      <w:r w:rsidR="000F7988">
        <w:t xml:space="preserve">framework, the </w:t>
      </w:r>
      <w:r w:rsidR="00E166CD">
        <w:t xml:space="preserve">Newton Euler equations were taken as zero, i.e., no acceleration or </w:t>
      </w:r>
      <w:r w:rsidR="008D22A7">
        <w:t xml:space="preserve">angular velocity. </w:t>
      </w:r>
      <w:r w:rsidR="00BB0CD4">
        <w:t xml:space="preserve">This acknowledged by using a safety factor. However, in situations </w:t>
      </w:r>
      <w:r w:rsidR="009740FB">
        <w:t>where</w:t>
      </w:r>
      <w:r w:rsidR="00BB0CD4">
        <w:t xml:space="preserve"> there is a large </w:t>
      </w:r>
      <w:r w:rsidR="00B3268F">
        <w:t xml:space="preserve">amount of acceleration </w:t>
      </w:r>
      <w:r w:rsidR="00F70179">
        <w:t>then this framework will need to be modified to account for that situation.</w:t>
      </w:r>
      <w:r w:rsidR="00C957D9">
        <w:t xml:space="preserve"> Additionally, in cases where the exoskeleton is running or jumping the angle between the foot and the </w:t>
      </w:r>
      <w:r w:rsidR="005A5257">
        <w:t>ground will also need to be considered as this will affect the orientation of the gravitational forces.</w:t>
      </w:r>
    </w:p>
    <w:p w14:paraId="730F3BC8" w14:textId="1B8B0326" w:rsidR="00080834" w:rsidRDefault="00080834" w:rsidP="00DA1401">
      <w:pPr>
        <w:pStyle w:val="Heading1"/>
      </w:pPr>
      <w:bookmarkStart w:id="90" w:name="_Toc85553730"/>
      <w:r>
        <w:t>Conclusion</w:t>
      </w:r>
      <w:bookmarkEnd w:id="90"/>
    </w:p>
    <w:p w14:paraId="06EF3B50" w14:textId="4FB1F6E1" w:rsidR="00080834" w:rsidRPr="00080834" w:rsidRDefault="007F68B1" w:rsidP="00DA1401">
      <w:r>
        <w:t>In conclusion,</w:t>
      </w:r>
      <w:r w:rsidR="007F1305">
        <w:t xml:space="preserve"> after reviewing the literature of the analysis of exoskeletons and similar devices, a framework specifically tailored to the analysis of exoskeletons was developed. </w:t>
      </w:r>
      <w:r w:rsidR="00602757">
        <w:t>This builds upon the current literature and repurposes it for a different system.</w:t>
      </w:r>
      <w:r w:rsidR="009E4788">
        <w:t xml:space="preserve"> The Newton Euler equations were formed from the free body diagrams of the different parts of the exoskeleton.</w:t>
      </w:r>
      <w:r w:rsidR="00602757">
        <w:t xml:space="preserve"> </w:t>
      </w:r>
      <w:r w:rsidR="006911F5">
        <w:t xml:space="preserve">Using </w:t>
      </w:r>
      <w:r w:rsidR="00602757">
        <w:t xml:space="preserve">the </w:t>
      </w:r>
      <w:r w:rsidR="00335185">
        <w:t>analysis,</w:t>
      </w:r>
      <w:r w:rsidR="00602757">
        <w:t xml:space="preserve"> the forces on the parts of the exoskeleton and the moments that will be experienced</w:t>
      </w:r>
      <w:r w:rsidR="00D61167">
        <w:t xml:space="preserve"> throughout the walking cycle</w:t>
      </w:r>
      <w:r w:rsidR="006911F5">
        <w:t xml:space="preserve"> can be determined through code available on </w:t>
      </w:r>
      <w:r w:rsidR="00153799">
        <w:t>GitHub</w:t>
      </w:r>
      <w:r w:rsidR="00E43561">
        <w:t>; providing exoskeleton dimensions and masses</w:t>
      </w:r>
      <w:r w:rsidR="00602757">
        <w:t>.</w:t>
      </w:r>
      <w:r w:rsidR="0073174B">
        <w:t xml:space="preserve"> With this the</w:t>
      </w:r>
      <w:r w:rsidR="00602757">
        <w:t xml:space="preserve"> design decisions</w:t>
      </w:r>
      <w:r w:rsidR="0073174B">
        <w:t xml:space="preserve"> can be informed</w:t>
      </w:r>
      <w:r w:rsidR="00602757">
        <w:t xml:space="preserve"> such as part shapes and motor strength required.</w:t>
      </w:r>
      <w:r w:rsidR="004C463C">
        <w:t xml:space="preserve"> This will ultimately ensure that specifications are met and that the system is safe.</w:t>
      </w:r>
    </w:p>
    <w:p w14:paraId="64CC73D1" w14:textId="77777777" w:rsidR="007F68B1" w:rsidRDefault="007F68B1" w:rsidP="00DA1401">
      <w:pPr>
        <w:rPr>
          <w:rFonts w:asciiTheme="majorHAnsi" w:eastAsiaTheme="majorEastAsia" w:hAnsiTheme="majorHAnsi" w:cstheme="majorBidi"/>
          <w:color w:val="2F5496" w:themeColor="accent1" w:themeShade="BF"/>
          <w:sz w:val="32"/>
          <w:szCs w:val="32"/>
        </w:rPr>
      </w:pPr>
      <w:r>
        <w:br w:type="page"/>
      </w:r>
    </w:p>
    <w:p w14:paraId="71B7B9C6" w14:textId="06C3FC28" w:rsidR="00936F7C" w:rsidRDefault="0C8FBC9B" w:rsidP="00DA1401">
      <w:pPr>
        <w:pStyle w:val="Heading1"/>
      </w:pPr>
      <w:bookmarkStart w:id="91" w:name="_Toc85553731"/>
      <w:r>
        <w:lastRenderedPageBreak/>
        <w:t>Reference</w:t>
      </w:r>
      <w:bookmarkEnd w:id="91"/>
    </w:p>
    <w:p w14:paraId="1DD5652A" w14:textId="77777777" w:rsidR="0097242C" w:rsidRDefault="0097242C" w:rsidP="00D6222B">
      <w:pPr>
        <w:jc w:val="left"/>
      </w:pPr>
      <w:r>
        <w:t xml:space="preserve">Brookside Associates Medical Education Division. (2008). Nursing Care Related to the Musculoskeletal System. Retrieved from Nursing411.org: http://nursing411.org/Courses/MD0916_Nursing_Care_Related_to_the_Musculoskeletal_system/1-13_Nursing_Care_related_to_the_musculoskeletal_system.html </w:t>
      </w:r>
    </w:p>
    <w:p w14:paraId="1E96B8E1" w14:textId="77777777" w:rsidR="0097242C" w:rsidRDefault="0097242C" w:rsidP="00D6222B">
      <w:pPr>
        <w:jc w:val="left"/>
      </w:pPr>
      <w:r>
        <w:t xml:space="preserve">Chen, Q., Cheng, H., Yue, C., Huang, R., &amp; Guo, H. (2018, July 2). Dynamic Balance Gait for Walking Assistance Exoskeleton. Retrieved from Hindawi: https://www.hindawi.com/journals/abb/2018/7847014/ </w:t>
      </w:r>
    </w:p>
    <w:p w14:paraId="173F4132" w14:textId="77777777" w:rsidR="0097242C" w:rsidRDefault="0097242C" w:rsidP="00D6222B">
      <w:pPr>
        <w:jc w:val="left"/>
      </w:pPr>
      <w:r>
        <w:t xml:space="preserve">Farlex, Inc. (n.d.). four-point gait. Retrieved from TheFreeDictionary's Medical Dictionary: https://medical-dictionary.thefreedictionary.com/four-point+gait </w:t>
      </w:r>
    </w:p>
    <w:p w14:paraId="70B4CA24" w14:textId="77777777" w:rsidR="0097242C" w:rsidRDefault="0097242C" w:rsidP="00D6222B">
      <w:pPr>
        <w:jc w:val="left"/>
      </w:pPr>
      <w:r>
        <w:t xml:space="preserve">International Organization for Standardization. (2014). Robots and robotic devices — Safety requirements for personal care robots (ISO 13482). </w:t>
      </w:r>
    </w:p>
    <w:p w14:paraId="62BBC302" w14:textId="77777777" w:rsidR="0097242C" w:rsidRDefault="0097242C" w:rsidP="00D6222B">
      <w:pPr>
        <w:jc w:val="left"/>
      </w:pPr>
      <w:r>
        <w:t xml:space="preserve">International Organization for Standardization. (2016). Prosthetics — Testing of ankle-foot devices and foot units — Requirements and test methods (ISO 22675). </w:t>
      </w:r>
    </w:p>
    <w:p w14:paraId="58350E59" w14:textId="77777777" w:rsidR="0097242C" w:rsidRDefault="0097242C" w:rsidP="00D6222B">
      <w:pPr>
        <w:jc w:val="left"/>
      </w:pPr>
      <w:r>
        <w:t xml:space="preserve">Lineage Medical, Inc. (2021). Gait Cycle. Retrieved from Ortho Bullets: https://www.orthobullets.com/foot-and-ankle/7001/gait-cycle </w:t>
      </w:r>
    </w:p>
    <w:p w14:paraId="06745862" w14:textId="77777777" w:rsidR="0097242C" w:rsidRDefault="0097242C" w:rsidP="00D6222B">
      <w:pPr>
        <w:jc w:val="left"/>
      </w:pPr>
      <w:r>
        <w:t xml:space="preserve">Physiopedia. (2021). Crutches. Retrieved from Physiopedia: https://www.physio-pedia.com/Crutches </w:t>
      </w:r>
    </w:p>
    <w:p w14:paraId="386F583B" w14:textId="77777777" w:rsidR="0097242C" w:rsidRDefault="0097242C" w:rsidP="00D6222B">
      <w:pPr>
        <w:jc w:val="left"/>
      </w:pPr>
      <w:r>
        <w:t xml:space="preserve">Physiopedia. (2021). Gait. Retrieved from Physiopedia: https://www.physio-pedia.com/Gait </w:t>
      </w:r>
    </w:p>
    <w:p w14:paraId="2298A4DB" w14:textId="77777777" w:rsidR="0097242C" w:rsidRDefault="0097242C" w:rsidP="00D6222B">
      <w:pPr>
        <w:jc w:val="left"/>
      </w:pPr>
      <w:r>
        <w:t xml:space="preserve">The Engineer UK. (2011). Ekso Bionics' exoskeleton for paraplegics. Retrieved from YouTube: https://www.youtube.com/watch?v=QK-qsas8dqA </w:t>
      </w:r>
    </w:p>
    <w:p w14:paraId="54F91BBB" w14:textId="77777777" w:rsidR="0097242C" w:rsidRDefault="0097242C" w:rsidP="00D6222B">
      <w:pPr>
        <w:jc w:val="left"/>
      </w:pPr>
      <w:r>
        <w:t xml:space="preserve">Walk Easy Inc. (2019). The 5 common types of crutch gait. Retrieved from Walk Easy: https://walkeasy.com/explore/crutch-gaits.php </w:t>
      </w:r>
    </w:p>
    <w:p w14:paraId="73A9BB48" w14:textId="77777777" w:rsidR="0097242C" w:rsidRDefault="0097242C" w:rsidP="00D6222B">
      <w:pPr>
        <w:jc w:val="left"/>
      </w:pPr>
      <w:r>
        <w:t xml:space="preserve">Zeilig, G., Weingarden, H., Zwecker, M., Dudkiewicz, I., Bloch, A., &amp; Esquenazi, A. (2012). Safety and tolerance of the ReWalk™ exoskeleton suit for ambulation by people with complete spinal cord injury: A pilot study. Retrieved from US National Library of Medicine, National Institutes of Health: https://www.ncbi.nlm.nih.gov/pmc/articles/PMC3304563/ </w:t>
      </w:r>
    </w:p>
    <w:p w14:paraId="5182BE01" w14:textId="77777777" w:rsidR="0097242C" w:rsidRDefault="0097242C" w:rsidP="00D6222B">
      <w:pPr>
        <w:jc w:val="left"/>
      </w:pPr>
      <w:r>
        <w:t>Shi Bai, Xuan Li, Zhaohui Xie, Zhi Zhou, &amp; Jinping Ou. (2014). A Wireless Fatigue Monitoring System Utilizing a Bio-Inspired Tree Ring Data Tracking Technique. Sensors, 14(3), 4364–4383. https://doi.org/10.3390/s140304364</w:t>
      </w:r>
    </w:p>
    <w:p w14:paraId="1FC00827" w14:textId="77777777" w:rsidR="0097242C" w:rsidRDefault="0097242C" w:rsidP="00D6222B">
      <w:pPr>
        <w:jc w:val="left"/>
      </w:pPr>
      <w:r>
        <w:t>Plagenhoef, S., Evans, F. G., &amp; Abdelnour, T. (1983). Anatomical data for analyzing human motion. Research quarterly for exercise and sport, 54(2), 169-178.</w:t>
      </w:r>
    </w:p>
    <w:p w14:paraId="25058734" w14:textId="77777777" w:rsidR="0097242C" w:rsidRDefault="0097242C" w:rsidP="00D6222B">
      <w:pPr>
        <w:jc w:val="left"/>
      </w:pPr>
      <w:r>
        <w:t>Interlloy. (2021) 1045 Medium Tensile Carbon Steel Bar. http://www.interlloy.com.au/our-products/carbon-steels/1045-medium-tensile-carbon-steel-bar/</w:t>
      </w:r>
    </w:p>
    <w:p w14:paraId="602090DC" w14:textId="77777777" w:rsidR="0097242C" w:rsidRDefault="0097242C" w:rsidP="00D6222B">
      <w:pPr>
        <w:jc w:val="left"/>
      </w:pPr>
      <w:r>
        <w:t>Zhang, K. Y., Pyoun, Y. S., Cao, X. J., Wu, B., &amp; Murakami, R. (2012). Fatigue properties of SUS304 stainless steel after ultrasonic nanocrystal surface modification (UNSM). In International Journal of Modern Physics: Conference Series (Vol. 6, pp. 330-335). World Scientific Publishing Company.</w:t>
      </w:r>
    </w:p>
    <w:p w14:paraId="5C621FE3" w14:textId="77777777" w:rsidR="0097242C" w:rsidRDefault="0097242C" w:rsidP="00D6222B">
      <w:pPr>
        <w:jc w:val="left"/>
      </w:pPr>
      <w:r>
        <w:lastRenderedPageBreak/>
        <w:t>Madhukarϯ, S., Reddy, B. R. H., Kumarϯ, G. A., &amp; Naikϯ, R. P. (2018). A study on improvement of fatigue life of materials by surface coatings.</w:t>
      </w:r>
    </w:p>
    <w:p w14:paraId="3B6E2ABF" w14:textId="77777777" w:rsidR="0097242C" w:rsidRDefault="0097242C" w:rsidP="00D6222B">
      <w:pPr>
        <w:jc w:val="left"/>
      </w:pPr>
      <w:r>
        <w:t>McDowell, M. A., Fryar, C. D., Ogden, C. L., &amp; Flegal, K. M. (2008). Anthropometric reference data for children and adults: United States, 2003–2006. National health statistics reports, 10(1-45), 5.</w:t>
      </w:r>
    </w:p>
    <w:p w14:paraId="58087527" w14:textId="004CF125" w:rsidR="0097771C" w:rsidRPr="0097771C" w:rsidRDefault="0097242C" w:rsidP="00D6222B">
      <w:pPr>
        <w:jc w:val="left"/>
      </w:pPr>
      <w:r>
        <w:t>Li, S., Armstrong, C. W., &amp; Cipriani, D. (2001). Three-point gait crutch walking: Variability in ground reaction force during weight bearing. Archives of Physical Medicine and Rehabilitation, 82(1), 86–92. https://doi.org/10.1053/apmr.2001.16347</w:t>
      </w:r>
    </w:p>
    <w:sectPr w:rsidR="0097771C" w:rsidRPr="0097771C" w:rsidSect="00E33107">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5B37" w14:textId="77777777" w:rsidR="002A55B1" w:rsidRDefault="002A55B1" w:rsidP="00DA1401">
      <w:r>
        <w:separator/>
      </w:r>
    </w:p>
    <w:p w14:paraId="75F73953" w14:textId="77777777" w:rsidR="002A55B1" w:rsidRDefault="002A55B1" w:rsidP="00DA1401"/>
  </w:endnote>
  <w:endnote w:type="continuationSeparator" w:id="0">
    <w:p w14:paraId="63293CD3" w14:textId="77777777" w:rsidR="002A55B1" w:rsidRDefault="002A55B1" w:rsidP="00DA1401">
      <w:r>
        <w:continuationSeparator/>
      </w:r>
    </w:p>
    <w:p w14:paraId="400F4FA8" w14:textId="77777777" w:rsidR="002A55B1" w:rsidRDefault="002A55B1" w:rsidP="00DA1401"/>
  </w:endnote>
  <w:endnote w:type="continuationNotice" w:id="1">
    <w:p w14:paraId="265FFB84" w14:textId="77777777" w:rsidR="002A55B1" w:rsidRDefault="002A55B1" w:rsidP="00DA1401"/>
    <w:p w14:paraId="4B40B046" w14:textId="77777777" w:rsidR="002A55B1" w:rsidRDefault="002A55B1" w:rsidP="00DA1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DengXian Light">
    <w:altName w:val="µÈÏß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22205"/>
      <w:docPartObj>
        <w:docPartGallery w:val="Page Numbers (Bottom of Page)"/>
        <w:docPartUnique/>
      </w:docPartObj>
    </w:sdtPr>
    <w:sdtEndPr>
      <w:rPr>
        <w:noProof/>
      </w:rPr>
    </w:sdtEndPr>
    <w:sdtContent>
      <w:p w14:paraId="2AF9B12B" w14:textId="6E2A9004" w:rsidR="00E1554A" w:rsidRDefault="00E1554A" w:rsidP="00DA1401">
        <w:pPr>
          <w:pStyle w:val="Footer"/>
        </w:pPr>
        <w:r>
          <w:fldChar w:fldCharType="begin"/>
        </w:r>
        <w:r>
          <w:instrText xml:space="preserve"> PAGE   \* MERGEFORMAT </w:instrText>
        </w:r>
        <w:r>
          <w:fldChar w:fldCharType="separate"/>
        </w:r>
        <w:r>
          <w:rPr>
            <w:noProof/>
          </w:rPr>
          <w:t>2</w:t>
        </w:r>
        <w:r>
          <w:rPr>
            <w:noProof/>
          </w:rPr>
          <w:fldChar w:fldCharType="end"/>
        </w:r>
      </w:p>
    </w:sdtContent>
  </w:sdt>
  <w:p w14:paraId="0DC67D29" w14:textId="77777777" w:rsidR="00E1554A" w:rsidRDefault="00E1554A" w:rsidP="00DA1401">
    <w:pPr>
      <w:pStyle w:val="Footer"/>
    </w:pPr>
  </w:p>
  <w:p w14:paraId="35523F33" w14:textId="77777777" w:rsidR="006C6657" w:rsidRDefault="006C6657" w:rsidP="00DA14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8182" w14:textId="77777777" w:rsidR="002A55B1" w:rsidRDefault="002A55B1" w:rsidP="00DA1401">
      <w:r>
        <w:separator/>
      </w:r>
    </w:p>
    <w:p w14:paraId="2DA923E8" w14:textId="77777777" w:rsidR="002A55B1" w:rsidRDefault="002A55B1" w:rsidP="00DA1401"/>
  </w:footnote>
  <w:footnote w:type="continuationSeparator" w:id="0">
    <w:p w14:paraId="5F563BE2" w14:textId="77777777" w:rsidR="002A55B1" w:rsidRDefault="002A55B1" w:rsidP="00DA1401">
      <w:r>
        <w:continuationSeparator/>
      </w:r>
    </w:p>
    <w:p w14:paraId="0A44479D" w14:textId="77777777" w:rsidR="002A55B1" w:rsidRDefault="002A55B1" w:rsidP="00DA1401"/>
  </w:footnote>
  <w:footnote w:type="continuationNotice" w:id="1">
    <w:p w14:paraId="48D2656D" w14:textId="77777777" w:rsidR="002A55B1" w:rsidRDefault="002A55B1" w:rsidP="00DA1401"/>
    <w:p w14:paraId="4A89DECA" w14:textId="77777777" w:rsidR="002A55B1" w:rsidRDefault="002A55B1" w:rsidP="00DA14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6BA"/>
    <w:multiLevelType w:val="multilevel"/>
    <w:tmpl w:val="59D471E4"/>
    <w:lvl w:ilvl="0">
      <w:start w:val="1"/>
      <w:numFmt w:val="decimal"/>
      <w:pStyle w:val="Heading1"/>
      <w:lvlText w:val="%1"/>
      <w:lvlJc w:val="left"/>
      <w:pPr>
        <w:ind w:left="432" w:hanging="432"/>
      </w:pPr>
      <w:rPr>
        <w:i w:val="0"/>
        <w:iCs w:val="0"/>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1A3285"/>
    <w:multiLevelType w:val="hybridMultilevel"/>
    <w:tmpl w:val="95EE62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264AB"/>
    <w:multiLevelType w:val="hybridMultilevel"/>
    <w:tmpl w:val="A1EEC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1189D"/>
    <w:multiLevelType w:val="hybridMultilevel"/>
    <w:tmpl w:val="EB00E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1C0DB6"/>
    <w:multiLevelType w:val="hybridMultilevel"/>
    <w:tmpl w:val="FFFFFFFF"/>
    <w:lvl w:ilvl="0" w:tplc="50C4CD6C">
      <w:start w:val="1"/>
      <w:numFmt w:val="decimal"/>
      <w:lvlText w:val="%1."/>
      <w:lvlJc w:val="left"/>
      <w:pPr>
        <w:ind w:left="720" w:hanging="360"/>
      </w:pPr>
    </w:lvl>
    <w:lvl w:ilvl="1" w:tplc="5FDCE7BA">
      <w:start w:val="1"/>
      <w:numFmt w:val="lowerLetter"/>
      <w:lvlText w:val="%2."/>
      <w:lvlJc w:val="left"/>
      <w:pPr>
        <w:ind w:left="1440" w:hanging="360"/>
      </w:pPr>
    </w:lvl>
    <w:lvl w:ilvl="2" w:tplc="857432A2">
      <w:start w:val="1"/>
      <w:numFmt w:val="lowerRoman"/>
      <w:lvlText w:val="%3."/>
      <w:lvlJc w:val="right"/>
      <w:pPr>
        <w:ind w:left="2160" w:hanging="180"/>
      </w:pPr>
    </w:lvl>
    <w:lvl w:ilvl="3" w:tplc="BF88722C">
      <w:start w:val="1"/>
      <w:numFmt w:val="decimal"/>
      <w:lvlText w:val="%4."/>
      <w:lvlJc w:val="left"/>
      <w:pPr>
        <w:ind w:left="2880" w:hanging="360"/>
      </w:pPr>
    </w:lvl>
    <w:lvl w:ilvl="4" w:tplc="89C256DC">
      <w:start w:val="1"/>
      <w:numFmt w:val="lowerLetter"/>
      <w:lvlText w:val="%5."/>
      <w:lvlJc w:val="left"/>
      <w:pPr>
        <w:ind w:left="3600" w:hanging="360"/>
      </w:pPr>
    </w:lvl>
    <w:lvl w:ilvl="5" w:tplc="CE8A31F4">
      <w:start w:val="1"/>
      <w:numFmt w:val="lowerRoman"/>
      <w:lvlText w:val="%6."/>
      <w:lvlJc w:val="right"/>
      <w:pPr>
        <w:ind w:left="4320" w:hanging="180"/>
      </w:pPr>
    </w:lvl>
    <w:lvl w:ilvl="6" w:tplc="CCCC2B56">
      <w:start w:val="1"/>
      <w:numFmt w:val="decimal"/>
      <w:lvlText w:val="%7."/>
      <w:lvlJc w:val="left"/>
      <w:pPr>
        <w:ind w:left="5040" w:hanging="360"/>
      </w:pPr>
    </w:lvl>
    <w:lvl w:ilvl="7" w:tplc="DA6841CA">
      <w:start w:val="1"/>
      <w:numFmt w:val="lowerLetter"/>
      <w:lvlText w:val="%8."/>
      <w:lvlJc w:val="left"/>
      <w:pPr>
        <w:ind w:left="5760" w:hanging="360"/>
      </w:pPr>
    </w:lvl>
    <w:lvl w:ilvl="8" w:tplc="5B460FF8">
      <w:start w:val="1"/>
      <w:numFmt w:val="lowerRoman"/>
      <w:lvlText w:val="%9."/>
      <w:lvlJc w:val="right"/>
      <w:pPr>
        <w:ind w:left="6480" w:hanging="180"/>
      </w:pPr>
    </w:lvl>
  </w:abstractNum>
  <w:abstractNum w:abstractNumId="5" w15:restartNumberingAfterBreak="0">
    <w:nsid w:val="2D10064B"/>
    <w:multiLevelType w:val="multilevel"/>
    <w:tmpl w:val="12E8B454"/>
    <w:lvl w:ilvl="0">
      <w:start w:val="1"/>
      <w:numFmt w:val="bullet"/>
      <w:lvlText w:val=""/>
      <w:lvlJc w:val="left"/>
      <w:pPr>
        <w:tabs>
          <w:tab w:val="num" w:pos="1440"/>
        </w:tabs>
        <w:ind w:left="720" w:hanging="360"/>
      </w:pPr>
      <w:rPr>
        <w:rFonts w:ascii="Symbol" w:hAnsi="Symbol" w:hint="default"/>
        <w:sz w:val="20"/>
      </w:rPr>
    </w:lvl>
    <w:lvl w:ilvl="1" w:tentative="1">
      <w:start w:val="1"/>
      <w:numFmt w:val="bullet"/>
      <w:lvlText w:val=""/>
      <w:lvlJc w:val="left"/>
      <w:pPr>
        <w:tabs>
          <w:tab w:val="num" w:pos="2160"/>
        </w:tabs>
        <w:ind w:left="720" w:hanging="360"/>
      </w:pPr>
      <w:rPr>
        <w:rFonts w:ascii="Symbol" w:hAnsi="Symbol" w:hint="default"/>
        <w:sz w:val="20"/>
      </w:rPr>
    </w:lvl>
    <w:lvl w:ilvl="2" w:tentative="1">
      <w:start w:val="1"/>
      <w:numFmt w:val="bullet"/>
      <w:lvlText w:val=""/>
      <w:lvlJc w:val="left"/>
      <w:pPr>
        <w:tabs>
          <w:tab w:val="num" w:pos="2880"/>
        </w:tabs>
        <w:ind w:left="1080" w:hanging="360"/>
      </w:pPr>
      <w:rPr>
        <w:rFonts w:ascii="Symbol" w:hAnsi="Symbol" w:hint="default"/>
        <w:sz w:val="20"/>
      </w:rPr>
    </w:lvl>
    <w:lvl w:ilvl="3" w:tentative="1">
      <w:start w:val="1"/>
      <w:numFmt w:val="bullet"/>
      <w:lvlText w:val=""/>
      <w:lvlJc w:val="left"/>
      <w:pPr>
        <w:tabs>
          <w:tab w:val="num" w:pos="3600"/>
        </w:tabs>
        <w:ind w:left="1800" w:hanging="360"/>
      </w:pPr>
      <w:rPr>
        <w:rFonts w:ascii="Symbol" w:hAnsi="Symbol" w:hint="default"/>
        <w:sz w:val="20"/>
      </w:rPr>
    </w:lvl>
    <w:lvl w:ilvl="4" w:tentative="1">
      <w:start w:val="1"/>
      <w:numFmt w:val="bullet"/>
      <w:lvlText w:val=""/>
      <w:lvlJc w:val="left"/>
      <w:pPr>
        <w:tabs>
          <w:tab w:val="num" w:pos="4320"/>
        </w:tabs>
        <w:ind w:left="2520" w:hanging="360"/>
      </w:pPr>
      <w:rPr>
        <w:rFonts w:ascii="Symbol" w:hAnsi="Symbol" w:hint="default"/>
        <w:sz w:val="20"/>
      </w:rPr>
    </w:lvl>
    <w:lvl w:ilvl="5" w:tentative="1">
      <w:start w:val="1"/>
      <w:numFmt w:val="bullet"/>
      <w:lvlText w:val=""/>
      <w:lvlJc w:val="left"/>
      <w:pPr>
        <w:tabs>
          <w:tab w:val="num" w:pos="5040"/>
        </w:tabs>
        <w:ind w:left="3240" w:hanging="360"/>
      </w:pPr>
      <w:rPr>
        <w:rFonts w:ascii="Symbol" w:hAnsi="Symbol" w:hint="default"/>
        <w:sz w:val="20"/>
      </w:rPr>
    </w:lvl>
    <w:lvl w:ilvl="6" w:tentative="1">
      <w:start w:val="1"/>
      <w:numFmt w:val="bullet"/>
      <w:lvlText w:val=""/>
      <w:lvlJc w:val="left"/>
      <w:pPr>
        <w:tabs>
          <w:tab w:val="num" w:pos="5760"/>
        </w:tabs>
        <w:ind w:left="3960" w:hanging="360"/>
      </w:pPr>
      <w:rPr>
        <w:rFonts w:ascii="Symbol" w:hAnsi="Symbol" w:hint="default"/>
        <w:sz w:val="20"/>
      </w:rPr>
    </w:lvl>
    <w:lvl w:ilvl="7" w:tentative="1">
      <w:start w:val="1"/>
      <w:numFmt w:val="bullet"/>
      <w:lvlText w:val=""/>
      <w:lvlJc w:val="left"/>
      <w:pPr>
        <w:tabs>
          <w:tab w:val="num" w:pos="6480"/>
        </w:tabs>
        <w:ind w:left="4680" w:hanging="360"/>
      </w:pPr>
      <w:rPr>
        <w:rFonts w:ascii="Symbol" w:hAnsi="Symbol" w:hint="default"/>
        <w:sz w:val="20"/>
      </w:rPr>
    </w:lvl>
    <w:lvl w:ilvl="8" w:tentative="1">
      <w:start w:val="1"/>
      <w:numFmt w:val="bullet"/>
      <w:lvlText w:val=""/>
      <w:lvlJc w:val="left"/>
      <w:pPr>
        <w:tabs>
          <w:tab w:val="num" w:pos="7200"/>
        </w:tabs>
        <w:ind w:left="5400" w:hanging="360"/>
      </w:pPr>
      <w:rPr>
        <w:rFonts w:ascii="Symbol" w:hAnsi="Symbol" w:hint="default"/>
        <w:sz w:val="20"/>
      </w:rPr>
    </w:lvl>
  </w:abstractNum>
  <w:abstractNum w:abstractNumId="6" w15:restartNumberingAfterBreak="0">
    <w:nsid w:val="2EF062ED"/>
    <w:multiLevelType w:val="hybridMultilevel"/>
    <w:tmpl w:val="F2289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8D1F1E"/>
    <w:multiLevelType w:val="hybridMultilevel"/>
    <w:tmpl w:val="D7383F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2D4D6D"/>
    <w:multiLevelType w:val="hybridMultilevel"/>
    <w:tmpl w:val="FFFFFFFF"/>
    <w:lvl w:ilvl="0" w:tplc="3E361BF0">
      <w:start w:val="1"/>
      <w:numFmt w:val="decimal"/>
      <w:lvlText w:val="%1."/>
      <w:lvlJc w:val="left"/>
      <w:pPr>
        <w:ind w:left="720" w:hanging="360"/>
      </w:pPr>
    </w:lvl>
    <w:lvl w:ilvl="1" w:tplc="054A5C18">
      <w:start w:val="1"/>
      <w:numFmt w:val="lowerLetter"/>
      <w:lvlText w:val="%2."/>
      <w:lvlJc w:val="left"/>
      <w:pPr>
        <w:ind w:left="1440" w:hanging="360"/>
      </w:pPr>
    </w:lvl>
    <w:lvl w:ilvl="2" w:tplc="8712658A">
      <w:start w:val="1"/>
      <w:numFmt w:val="lowerRoman"/>
      <w:lvlText w:val="%3."/>
      <w:lvlJc w:val="right"/>
      <w:pPr>
        <w:ind w:left="2160" w:hanging="180"/>
      </w:pPr>
    </w:lvl>
    <w:lvl w:ilvl="3" w:tplc="F90CFA64">
      <w:start w:val="1"/>
      <w:numFmt w:val="decimal"/>
      <w:lvlText w:val="%4."/>
      <w:lvlJc w:val="left"/>
      <w:pPr>
        <w:ind w:left="2880" w:hanging="360"/>
      </w:pPr>
    </w:lvl>
    <w:lvl w:ilvl="4" w:tplc="58EA95EE">
      <w:start w:val="1"/>
      <w:numFmt w:val="lowerLetter"/>
      <w:lvlText w:val="%5."/>
      <w:lvlJc w:val="left"/>
      <w:pPr>
        <w:ind w:left="3600" w:hanging="360"/>
      </w:pPr>
    </w:lvl>
    <w:lvl w:ilvl="5" w:tplc="61346276">
      <w:start w:val="1"/>
      <w:numFmt w:val="lowerRoman"/>
      <w:lvlText w:val="%6."/>
      <w:lvlJc w:val="right"/>
      <w:pPr>
        <w:ind w:left="4320" w:hanging="180"/>
      </w:pPr>
    </w:lvl>
    <w:lvl w:ilvl="6" w:tplc="BB041054">
      <w:start w:val="1"/>
      <w:numFmt w:val="decimal"/>
      <w:lvlText w:val="%7."/>
      <w:lvlJc w:val="left"/>
      <w:pPr>
        <w:ind w:left="5040" w:hanging="360"/>
      </w:pPr>
    </w:lvl>
    <w:lvl w:ilvl="7" w:tplc="A7FE33A6">
      <w:start w:val="1"/>
      <w:numFmt w:val="lowerLetter"/>
      <w:lvlText w:val="%8."/>
      <w:lvlJc w:val="left"/>
      <w:pPr>
        <w:ind w:left="5760" w:hanging="360"/>
      </w:pPr>
    </w:lvl>
    <w:lvl w:ilvl="8" w:tplc="F94A1C52">
      <w:start w:val="1"/>
      <w:numFmt w:val="lowerRoman"/>
      <w:lvlText w:val="%9."/>
      <w:lvlJc w:val="right"/>
      <w:pPr>
        <w:ind w:left="6480" w:hanging="180"/>
      </w:pPr>
    </w:lvl>
  </w:abstractNum>
  <w:abstractNum w:abstractNumId="9" w15:restartNumberingAfterBreak="0">
    <w:nsid w:val="42435595"/>
    <w:multiLevelType w:val="hybridMultilevel"/>
    <w:tmpl w:val="EAB4A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8923C9"/>
    <w:multiLevelType w:val="hybridMultilevel"/>
    <w:tmpl w:val="10E2E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B87A3E"/>
    <w:multiLevelType w:val="hybridMultilevel"/>
    <w:tmpl w:val="D1F65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F72843"/>
    <w:multiLevelType w:val="hybridMultilevel"/>
    <w:tmpl w:val="9CAA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12"/>
  </w:num>
  <w:num w:numId="6">
    <w:abstractNumId w:val="10"/>
  </w:num>
  <w:num w:numId="7">
    <w:abstractNumId w:val="0"/>
  </w:num>
  <w:num w:numId="8">
    <w:abstractNumId w:val="1"/>
  </w:num>
  <w:num w:numId="9">
    <w:abstractNumId w:val="7"/>
  </w:num>
  <w:num w:numId="10">
    <w:abstractNumId w:val="6"/>
  </w:num>
  <w:num w:numId="11">
    <w:abstractNumId w:val="11"/>
  </w:num>
  <w:num w:numId="12">
    <w:abstractNumId w:val="2"/>
  </w:num>
  <w:num w:numId="13">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Yin Tsui">
    <w15:presenceInfo w15:providerId="Windows Live" w15:userId="69a7ec059bcae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48"/>
    <w:rsid w:val="00001778"/>
    <w:rsid w:val="00011149"/>
    <w:rsid w:val="00011F82"/>
    <w:rsid w:val="00015F6B"/>
    <w:rsid w:val="0002398B"/>
    <w:rsid w:val="000241D6"/>
    <w:rsid w:val="00024EFF"/>
    <w:rsid w:val="00032426"/>
    <w:rsid w:val="00032CAA"/>
    <w:rsid w:val="000407EC"/>
    <w:rsid w:val="00052B9E"/>
    <w:rsid w:val="000643B4"/>
    <w:rsid w:val="00070222"/>
    <w:rsid w:val="000746C6"/>
    <w:rsid w:val="00074C03"/>
    <w:rsid w:val="00075503"/>
    <w:rsid w:val="00080834"/>
    <w:rsid w:val="00084CFB"/>
    <w:rsid w:val="00087B3F"/>
    <w:rsid w:val="00093C92"/>
    <w:rsid w:val="00096D82"/>
    <w:rsid w:val="00096FDF"/>
    <w:rsid w:val="000A00EB"/>
    <w:rsid w:val="000A4528"/>
    <w:rsid w:val="000A6E88"/>
    <w:rsid w:val="000B676F"/>
    <w:rsid w:val="000B7E77"/>
    <w:rsid w:val="000C3637"/>
    <w:rsid w:val="000D0779"/>
    <w:rsid w:val="000E4D80"/>
    <w:rsid w:val="000F169F"/>
    <w:rsid w:val="000F7988"/>
    <w:rsid w:val="00100D39"/>
    <w:rsid w:val="001078D0"/>
    <w:rsid w:val="00116E79"/>
    <w:rsid w:val="00116F91"/>
    <w:rsid w:val="001253A1"/>
    <w:rsid w:val="00131FD0"/>
    <w:rsid w:val="00132364"/>
    <w:rsid w:val="001403E6"/>
    <w:rsid w:val="00153799"/>
    <w:rsid w:val="0015697D"/>
    <w:rsid w:val="00157AD8"/>
    <w:rsid w:val="0016317A"/>
    <w:rsid w:val="00183F6A"/>
    <w:rsid w:val="001A7F69"/>
    <w:rsid w:val="001B5676"/>
    <w:rsid w:val="001C3A56"/>
    <w:rsid w:val="001D5671"/>
    <w:rsid w:val="001E06E7"/>
    <w:rsid w:val="001E20BB"/>
    <w:rsid w:val="001E272F"/>
    <w:rsid w:val="001F1C4A"/>
    <w:rsid w:val="001F2EDB"/>
    <w:rsid w:val="001F414A"/>
    <w:rsid w:val="00200E76"/>
    <w:rsid w:val="00202930"/>
    <w:rsid w:val="00203DA9"/>
    <w:rsid w:val="002100EC"/>
    <w:rsid w:val="00212444"/>
    <w:rsid w:val="002164BF"/>
    <w:rsid w:val="002222B5"/>
    <w:rsid w:val="002268E6"/>
    <w:rsid w:val="00231534"/>
    <w:rsid w:val="00235603"/>
    <w:rsid w:val="0024505C"/>
    <w:rsid w:val="0025084C"/>
    <w:rsid w:val="00261488"/>
    <w:rsid w:val="00265341"/>
    <w:rsid w:val="00274426"/>
    <w:rsid w:val="002756AC"/>
    <w:rsid w:val="00275E4C"/>
    <w:rsid w:val="00281011"/>
    <w:rsid w:val="00282F2A"/>
    <w:rsid w:val="0028572B"/>
    <w:rsid w:val="002A55B1"/>
    <w:rsid w:val="002A77EF"/>
    <w:rsid w:val="002B170B"/>
    <w:rsid w:val="002C326D"/>
    <w:rsid w:val="002C5F07"/>
    <w:rsid w:val="002E05E5"/>
    <w:rsid w:val="002E7359"/>
    <w:rsid w:val="00301ABF"/>
    <w:rsid w:val="00310C80"/>
    <w:rsid w:val="003121F4"/>
    <w:rsid w:val="00314CED"/>
    <w:rsid w:val="00315D3F"/>
    <w:rsid w:val="00317644"/>
    <w:rsid w:val="00324D49"/>
    <w:rsid w:val="00326A97"/>
    <w:rsid w:val="0032762A"/>
    <w:rsid w:val="00335185"/>
    <w:rsid w:val="00336C99"/>
    <w:rsid w:val="003370A1"/>
    <w:rsid w:val="0034479A"/>
    <w:rsid w:val="003567BF"/>
    <w:rsid w:val="0035E562"/>
    <w:rsid w:val="00367126"/>
    <w:rsid w:val="003714FC"/>
    <w:rsid w:val="003763B8"/>
    <w:rsid w:val="00383CDD"/>
    <w:rsid w:val="00387D96"/>
    <w:rsid w:val="003915D0"/>
    <w:rsid w:val="003937EE"/>
    <w:rsid w:val="00396586"/>
    <w:rsid w:val="003A1E76"/>
    <w:rsid w:val="003B2521"/>
    <w:rsid w:val="003B4677"/>
    <w:rsid w:val="003B4B0C"/>
    <w:rsid w:val="003B56FB"/>
    <w:rsid w:val="003C66C3"/>
    <w:rsid w:val="003E0AF3"/>
    <w:rsid w:val="003E3A0E"/>
    <w:rsid w:val="003E43A8"/>
    <w:rsid w:val="0040453F"/>
    <w:rsid w:val="0040516B"/>
    <w:rsid w:val="00405290"/>
    <w:rsid w:val="004062E8"/>
    <w:rsid w:val="004269CD"/>
    <w:rsid w:val="00427873"/>
    <w:rsid w:val="00430446"/>
    <w:rsid w:val="00436EFB"/>
    <w:rsid w:val="00437665"/>
    <w:rsid w:val="0044558C"/>
    <w:rsid w:val="004470B6"/>
    <w:rsid w:val="00462A33"/>
    <w:rsid w:val="00463257"/>
    <w:rsid w:val="00463789"/>
    <w:rsid w:val="00466950"/>
    <w:rsid w:val="00466F29"/>
    <w:rsid w:val="00467B14"/>
    <w:rsid w:val="00475AE9"/>
    <w:rsid w:val="004924C2"/>
    <w:rsid w:val="00497523"/>
    <w:rsid w:val="00497CE8"/>
    <w:rsid w:val="004A3417"/>
    <w:rsid w:val="004A500E"/>
    <w:rsid w:val="004B1E19"/>
    <w:rsid w:val="004B401E"/>
    <w:rsid w:val="004B4DD6"/>
    <w:rsid w:val="004B7EB3"/>
    <w:rsid w:val="004C263D"/>
    <w:rsid w:val="004C463C"/>
    <w:rsid w:val="004C54FF"/>
    <w:rsid w:val="004E463D"/>
    <w:rsid w:val="004E5A7A"/>
    <w:rsid w:val="004F1BCB"/>
    <w:rsid w:val="00513AF6"/>
    <w:rsid w:val="00516902"/>
    <w:rsid w:val="00525528"/>
    <w:rsid w:val="005258E9"/>
    <w:rsid w:val="00527C2E"/>
    <w:rsid w:val="005339E0"/>
    <w:rsid w:val="00541C18"/>
    <w:rsid w:val="00543B19"/>
    <w:rsid w:val="0054446E"/>
    <w:rsid w:val="005450F9"/>
    <w:rsid w:val="0055274D"/>
    <w:rsid w:val="00557525"/>
    <w:rsid w:val="005641B0"/>
    <w:rsid w:val="0057059C"/>
    <w:rsid w:val="00572508"/>
    <w:rsid w:val="00575CF0"/>
    <w:rsid w:val="00580CF9"/>
    <w:rsid w:val="00593E72"/>
    <w:rsid w:val="00594CA3"/>
    <w:rsid w:val="00597D21"/>
    <w:rsid w:val="005A011B"/>
    <w:rsid w:val="005A0B5D"/>
    <w:rsid w:val="005A5257"/>
    <w:rsid w:val="005A6925"/>
    <w:rsid w:val="005B0DA3"/>
    <w:rsid w:val="005B5858"/>
    <w:rsid w:val="005C627A"/>
    <w:rsid w:val="005C78E1"/>
    <w:rsid w:val="005D3013"/>
    <w:rsid w:val="005D400C"/>
    <w:rsid w:val="005E1DC5"/>
    <w:rsid w:val="005E2507"/>
    <w:rsid w:val="005E3469"/>
    <w:rsid w:val="005F0A4C"/>
    <w:rsid w:val="005F22E3"/>
    <w:rsid w:val="005F4686"/>
    <w:rsid w:val="005F5E33"/>
    <w:rsid w:val="00602757"/>
    <w:rsid w:val="00602CA5"/>
    <w:rsid w:val="00603E6D"/>
    <w:rsid w:val="00604961"/>
    <w:rsid w:val="00614009"/>
    <w:rsid w:val="0061774D"/>
    <w:rsid w:val="0064096E"/>
    <w:rsid w:val="00641FCD"/>
    <w:rsid w:val="006621E9"/>
    <w:rsid w:val="006658A0"/>
    <w:rsid w:val="00666FFC"/>
    <w:rsid w:val="00681B00"/>
    <w:rsid w:val="00682171"/>
    <w:rsid w:val="00683A02"/>
    <w:rsid w:val="00690FDD"/>
    <w:rsid w:val="006911F5"/>
    <w:rsid w:val="00692FE1"/>
    <w:rsid w:val="00695B21"/>
    <w:rsid w:val="006A62CE"/>
    <w:rsid w:val="006B15C9"/>
    <w:rsid w:val="006B394B"/>
    <w:rsid w:val="006B4D77"/>
    <w:rsid w:val="006C16BA"/>
    <w:rsid w:val="006C2DD4"/>
    <w:rsid w:val="006C613C"/>
    <w:rsid w:val="006C6657"/>
    <w:rsid w:val="006D253D"/>
    <w:rsid w:val="006D7FDD"/>
    <w:rsid w:val="006E0E68"/>
    <w:rsid w:val="006E5E2F"/>
    <w:rsid w:val="006F1938"/>
    <w:rsid w:val="007010A9"/>
    <w:rsid w:val="00702C94"/>
    <w:rsid w:val="0073174B"/>
    <w:rsid w:val="0074120E"/>
    <w:rsid w:val="00746BB2"/>
    <w:rsid w:val="00751CE0"/>
    <w:rsid w:val="00763580"/>
    <w:rsid w:val="00772A94"/>
    <w:rsid w:val="00780D7A"/>
    <w:rsid w:val="00782063"/>
    <w:rsid w:val="00793C85"/>
    <w:rsid w:val="00794849"/>
    <w:rsid w:val="007A0E46"/>
    <w:rsid w:val="007A4D3C"/>
    <w:rsid w:val="007B03FE"/>
    <w:rsid w:val="007B05BE"/>
    <w:rsid w:val="007B0B3B"/>
    <w:rsid w:val="007B1756"/>
    <w:rsid w:val="007B1D42"/>
    <w:rsid w:val="007B6CEF"/>
    <w:rsid w:val="007C0949"/>
    <w:rsid w:val="007C4B53"/>
    <w:rsid w:val="007D2A9E"/>
    <w:rsid w:val="007E34F7"/>
    <w:rsid w:val="007F1305"/>
    <w:rsid w:val="007F34D8"/>
    <w:rsid w:val="007F356B"/>
    <w:rsid w:val="007F3702"/>
    <w:rsid w:val="007F51B9"/>
    <w:rsid w:val="007F68B1"/>
    <w:rsid w:val="007F6F6A"/>
    <w:rsid w:val="008169C0"/>
    <w:rsid w:val="0082187B"/>
    <w:rsid w:val="00821D71"/>
    <w:rsid w:val="00822D62"/>
    <w:rsid w:val="00827F5E"/>
    <w:rsid w:val="00837E23"/>
    <w:rsid w:val="008442D8"/>
    <w:rsid w:val="00861C6A"/>
    <w:rsid w:val="00866A69"/>
    <w:rsid w:val="00866BF4"/>
    <w:rsid w:val="00873D47"/>
    <w:rsid w:val="008857D3"/>
    <w:rsid w:val="00886ACC"/>
    <w:rsid w:val="008943F4"/>
    <w:rsid w:val="0089526C"/>
    <w:rsid w:val="008A185D"/>
    <w:rsid w:val="008B0E63"/>
    <w:rsid w:val="008B6613"/>
    <w:rsid w:val="008B6C57"/>
    <w:rsid w:val="008B753F"/>
    <w:rsid w:val="008D0E7E"/>
    <w:rsid w:val="008D22A7"/>
    <w:rsid w:val="008D26DE"/>
    <w:rsid w:val="008D31F3"/>
    <w:rsid w:val="008D393B"/>
    <w:rsid w:val="008D3AA8"/>
    <w:rsid w:val="008E1EF4"/>
    <w:rsid w:val="008E6C48"/>
    <w:rsid w:val="008EF956"/>
    <w:rsid w:val="008F0830"/>
    <w:rsid w:val="008F314D"/>
    <w:rsid w:val="008F55C3"/>
    <w:rsid w:val="008F76B7"/>
    <w:rsid w:val="00905DF1"/>
    <w:rsid w:val="009101F8"/>
    <w:rsid w:val="009120AF"/>
    <w:rsid w:val="00916472"/>
    <w:rsid w:val="009225C5"/>
    <w:rsid w:val="00923F8D"/>
    <w:rsid w:val="00924ADA"/>
    <w:rsid w:val="009332C0"/>
    <w:rsid w:val="00936F7C"/>
    <w:rsid w:val="00940F92"/>
    <w:rsid w:val="00942EFB"/>
    <w:rsid w:val="009511A9"/>
    <w:rsid w:val="009526BB"/>
    <w:rsid w:val="00954694"/>
    <w:rsid w:val="009559B4"/>
    <w:rsid w:val="00961B9C"/>
    <w:rsid w:val="0097242C"/>
    <w:rsid w:val="009740FB"/>
    <w:rsid w:val="0097569D"/>
    <w:rsid w:val="0097771C"/>
    <w:rsid w:val="00984C46"/>
    <w:rsid w:val="0099460A"/>
    <w:rsid w:val="009A400D"/>
    <w:rsid w:val="009B2348"/>
    <w:rsid w:val="009B2A48"/>
    <w:rsid w:val="009B547C"/>
    <w:rsid w:val="009B6E37"/>
    <w:rsid w:val="009C1EFE"/>
    <w:rsid w:val="009C798A"/>
    <w:rsid w:val="009D128E"/>
    <w:rsid w:val="009D5340"/>
    <w:rsid w:val="009D71EC"/>
    <w:rsid w:val="009E4788"/>
    <w:rsid w:val="009F393E"/>
    <w:rsid w:val="00A020B6"/>
    <w:rsid w:val="00A21484"/>
    <w:rsid w:val="00A26F7F"/>
    <w:rsid w:val="00A3557D"/>
    <w:rsid w:val="00A37AB0"/>
    <w:rsid w:val="00A60D63"/>
    <w:rsid w:val="00A618BF"/>
    <w:rsid w:val="00A6427F"/>
    <w:rsid w:val="00A645AD"/>
    <w:rsid w:val="00A65BE3"/>
    <w:rsid w:val="00A70FFC"/>
    <w:rsid w:val="00AA43C2"/>
    <w:rsid w:val="00AC294C"/>
    <w:rsid w:val="00AC3DC7"/>
    <w:rsid w:val="00AC4B52"/>
    <w:rsid w:val="00AC7622"/>
    <w:rsid w:val="00AD0280"/>
    <w:rsid w:val="00AD5486"/>
    <w:rsid w:val="00AD669E"/>
    <w:rsid w:val="00AE2526"/>
    <w:rsid w:val="00AEF729"/>
    <w:rsid w:val="00AF0769"/>
    <w:rsid w:val="00AF6AF8"/>
    <w:rsid w:val="00AF6D5F"/>
    <w:rsid w:val="00AF6F20"/>
    <w:rsid w:val="00B00513"/>
    <w:rsid w:val="00B076CE"/>
    <w:rsid w:val="00B078D0"/>
    <w:rsid w:val="00B13403"/>
    <w:rsid w:val="00B14EB6"/>
    <w:rsid w:val="00B2545D"/>
    <w:rsid w:val="00B27C9A"/>
    <w:rsid w:val="00B3268F"/>
    <w:rsid w:val="00B413D9"/>
    <w:rsid w:val="00B54509"/>
    <w:rsid w:val="00B60F41"/>
    <w:rsid w:val="00B661BF"/>
    <w:rsid w:val="00B66558"/>
    <w:rsid w:val="00B66DC4"/>
    <w:rsid w:val="00B7289A"/>
    <w:rsid w:val="00B74EDD"/>
    <w:rsid w:val="00B756CB"/>
    <w:rsid w:val="00B87CE0"/>
    <w:rsid w:val="00BA4026"/>
    <w:rsid w:val="00BA6A38"/>
    <w:rsid w:val="00BB0BEA"/>
    <w:rsid w:val="00BB0CD4"/>
    <w:rsid w:val="00BB2CBE"/>
    <w:rsid w:val="00BB5D89"/>
    <w:rsid w:val="00BC19E5"/>
    <w:rsid w:val="00BC76E5"/>
    <w:rsid w:val="00BD33C1"/>
    <w:rsid w:val="00BE7154"/>
    <w:rsid w:val="00BF7DAE"/>
    <w:rsid w:val="00C0287F"/>
    <w:rsid w:val="00C06893"/>
    <w:rsid w:val="00C17615"/>
    <w:rsid w:val="00C20D47"/>
    <w:rsid w:val="00C21B2E"/>
    <w:rsid w:val="00C31470"/>
    <w:rsid w:val="00C32E22"/>
    <w:rsid w:val="00C54660"/>
    <w:rsid w:val="00C6066F"/>
    <w:rsid w:val="00C61477"/>
    <w:rsid w:val="00C63017"/>
    <w:rsid w:val="00C63B1C"/>
    <w:rsid w:val="00C64DC8"/>
    <w:rsid w:val="00C672CA"/>
    <w:rsid w:val="00C72713"/>
    <w:rsid w:val="00C81133"/>
    <w:rsid w:val="00C81B2E"/>
    <w:rsid w:val="00C909F1"/>
    <w:rsid w:val="00C957D9"/>
    <w:rsid w:val="00C97F82"/>
    <w:rsid w:val="00CA534E"/>
    <w:rsid w:val="00CA7F98"/>
    <w:rsid w:val="00CB1879"/>
    <w:rsid w:val="00CC0862"/>
    <w:rsid w:val="00CD4FB4"/>
    <w:rsid w:val="00CE05F9"/>
    <w:rsid w:val="00CE63B7"/>
    <w:rsid w:val="00CF2FD5"/>
    <w:rsid w:val="00D0433C"/>
    <w:rsid w:val="00D1089E"/>
    <w:rsid w:val="00D3095C"/>
    <w:rsid w:val="00D35B9D"/>
    <w:rsid w:val="00D3724E"/>
    <w:rsid w:val="00D3737D"/>
    <w:rsid w:val="00D42591"/>
    <w:rsid w:val="00D46C11"/>
    <w:rsid w:val="00D475E0"/>
    <w:rsid w:val="00D53854"/>
    <w:rsid w:val="00D549FB"/>
    <w:rsid w:val="00D61167"/>
    <w:rsid w:val="00D61878"/>
    <w:rsid w:val="00D6222B"/>
    <w:rsid w:val="00D66878"/>
    <w:rsid w:val="00D71389"/>
    <w:rsid w:val="00D7615B"/>
    <w:rsid w:val="00D815FF"/>
    <w:rsid w:val="00D83C1E"/>
    <w:rsid w:val="00D86D43"/>
    <w:rsid w:val="00D947AE"/>
    <w:rsid w:val="00DA0D6B"/>
    <w:rsid w:val="00DA1401"/>
    <w:rsid w:val="00DB71E8"/>
    <w:rsid w:val="00DC0095"/>
    <w:rsid w:val="00DC24C8"/>
    <w:rsid w:val="00DD44C3"/>
    <w:rsid w:val="00DD4951"/>
    <w:rsid w:val="00DE14FA"/>
    <w:rsid w:val="00DF29F2"/>
    <w:rsid w:val="00DF3361"/>
    <w:rsid w:val="00DF5FB0"/>
    <w:rsid w:val="00E0027D"/>
    <w:rsid w:val="00E02247"/>
    <w:rsid w:val="00E10FED"/>
    <w:rsid w:val="00E1554A"/>
    <w:rsid w:val="00E15620"/>
    <w:rsid w:val="00E16225"/>
    <w:rsid w:val="00E1665A"/>
    <w:rsid w:val="00E166CD"/>
    <w:rsid w:val="00E16D66"/>
    <w:rsid w:val="00E2270D"/>
    <w:rsid w:val="00E33107"/>
    <w:rsid w:val="00E37CC8"/>
    <w:rsid w:val="00E40521"/>
    <w:rsid w:val="00E43561"/>
    <w:rsid w:val="00E453DD"/>
    <w:rsid w:val="00E551A0"/>
    <w:rsid w:val="00E65DD1"/>
    <w:rsid w:val="00E73B93"/>
    <w:rsid w:val="00E745A8"/>
    <w:rsid w:val="00E751E1"/>
    <w:rsid w:val="00E7539F"/>
    <w:rsid w:val="00E7650A"/>
    <w:rsid w:val="00E8182B"/>
    <w:rsid w:val="00E87566"/>
    <w:rsid w:val="00E90BDC"/>
    <w:rsid w:val="00E97C8C"/>
    <w:rsid w:val="00EA3A42"/>
    <w:rsid w:val="00EA6B76"/>
    <w:rsid w:val="00EA7A8F"/>
    <w:rsid w:val="00EB4917"/>
    <w:rsid w:val="00EB5BE4"/>
    <w:rsid w:val="00EC2A91"/>
    <w:rsid w:val="00EC43E3"/>
    <w:rsid w:val="00EC5E9F"/>
    <w:rsid w:val="00EC7A53"/>
    <w:rsid w:val="00ED4F4D"/>
    <w:rsid w:val="00EF3849"/>
    <w:rsid w:val="00EF3F7C"/>
    <w:rsid w:val="00F0482C"/>
    <w:rsid w:val="00F06F26"/>
    <w:rsid w:val="00F0707A"/>
    <w:rsid w:val="00F1794D"/>
    <w:rsid w:val="00F23B67"/>
    <w:rsid w:val="00F24FB7"/>
    <w:rsid w:val="00F33238"/>
    <w:rsid w:val="00F33B68"/>
    <w:rsid w:val="00F351D7"/>
    <w:rsid w:val="00F37FD5"/>
    <w:rsid w:val="00F4545E"/>
    <w:rsid w:val="00F463C0"/>
    <w:rsid w:val="00F6331E"/>
    <w:rsid w:val="00F70179"/>
    <w:rsid w:val="00F70D55"/>
    <w:rsid w:val="00F7111E"/>
    <w:rsid w:val="00F7783D"/>
    <w:rsid w:val="00F77C23"/>
    <w:rsid w:val="00F81F4D"/>
    <w:rsid w:val="00FA4130"/>
    <w:rsid w:val="00FA50A9"/>
    <w:rsid w:val="00FA51C3"/>
    <w:rsid w:val="00FA55F9"/>
    <w:rsid w:val="00FB0CC9"/>
    <w:rsid w:val="00FB4B78"/>
    <w:rsid w:val="00FBC428"/>
    <w:rsid w:val="00FC72DE"/>
    <w:rsid w:val="00FD05C9"/>
    <w:rsid w:val="00FD3302"/>
    <w:rsid w:val="00FD3675"/>
    <w:rsid w:val="00FD6F43"/>
    <w:rsid w:val="00FE2B74"/>
    <w:rsid w:val="00FE72CC"/>
    <w:rsid w:val="00FF3420"/>
    <w:rsid w:val="00FF5A69"/>
    <w:rsid w:val="015FE7CE"/>
    <w:rsid w:val="016C3910"/>
    <w:rsid w:val="017D61C5"/>
    <w:rsid w:val="01B4EAAF"/>
    <w:rsid w:val="0261FCED"/>
    <w:rsid w:val="028EACD0"/>
    <w:rsid w:val="02A95860"/>
    <w:rsid w:val="034FB0C5"/>
    <w:rsid w:val="03524B13"/>
    <w:rsid w:val="0353BC0F"/>
    <w:rsid w:val="03669098"/>
    <w:rsid w:val="038B1E34"/>
    <w:rsid w:val="03A59D49"/>
    <w:rsid w:val="03DD685E"/>
    <w:rsid w:val="03F229A1"/>
    <w:rsid w:val="043B2C71"/>
    <w:rsid w:val="044FDFD2"/>
    <w:rsid w:val="0452C17A"/>
    <w:rsid w:val="0455449F"/>
    <w:rsid w:val="0460FBD0"/>
    <w:rsid w:val="04B0EE4C"/>
    <w:rsid w:val="04BBE945"/>
    <w:rsid w:val="04F984F3"/>
    <w:rsid w:val="05036A5A"/>
    <w:rsid w:val="05275678"/>
    <w:rsid w:val="0590F663"/>
    <w:rsid w:val="05968A45"/>
    <w:rsid w:val="05B67C32"/>
    <w:rsid w:val="05EB2CF9"/>
    <w:rsid w:val="05FA3C7B"/>
    <w:rsid w:val="060AE764"/>
    <w:rsid w:val="066A806C"/>
    <w:rsid w:val="067CC993"/>
    <w:rsid w:val="06A6A0FA"/>
    <w:rsid w:val="06AC8D96"/>
    <w:rsid w:val="06B69097"/>
    <w:rsid w:val="06BA78F2"/>
    <w:rsid w:val="06BFDAAD"/>
    <w:rsid w:val="06E596F5"/>
    <w:rsid w:val="072AA6FB"/>
    <w:rsid w:val="073BD849"/>
    <w:rsid w:val="0781E24B"/>
    <w:rsid w:val="07907728"/>
    <w:rsid w:val="07AA0A3A"/>
    <w:rsid w:val="07C2A7CD"/>
    <w:rsid w:val="07D0BF52"/>
    <w:rsid w:val="07ED6784"/>
    <w:rsid w:val="07F636AF"/>
    <w:rsid w:val="08437FF6"/>
    <w:rsid w:val="084B5254"/>
    <w:rsid w:val="0855FA0E"/>
    <w:rsid w:val="08580537"/>
    <w:rsid w:val="08A17E68"/>
    <w:rsid w:val="08A82230"/>
    <w:rsid w:val="08B4524E"/>
    <w:rsid w:val="08C133C3"/>
    <w:rsid w:val="08ED7963"/>
    <w:rsid w:val="090F5C1C"/>
    <w:rsid w:val="0920BB3D"/>
    <w:rsid w:val="092A95E7"/>
    <w:rsid w:val="092B691B"/>
    <w:rsid w:val="09303681"/>
    <w:rsid w:val="09AFCA7E"/>
    <w:rsid w:val="09B98DBB"/>
    <w:rsid w:val="09DBC68A"/>
    <w:rsid w:val="09DD652A"/>
    <w:rsid w:val="09E42E58"/>
    <w:rsid w:val="09F79ED6"/>
    <w:rsid w:val="0A45B7FE"/>
    <w:rsid w:val="0A5D0424"/>
    <w:rsid w:val="0A8949C4"/>
    <w:rsid w:val="0A8F6945"/>
    <w:rsid w:val="0A971DA9"/>
    <w:rsid w:val="0AB9830D"/>
    <w:rsid w:val="0B40FD13"/>
    <w:rsid w:val="0B5E7117"/>
    <w:rsid w:val="0B6870B1"/>
    <w:rsid w:val="0B738247"/>
    <w:rsid w:val="0BB75D87"/>
    <w:rsid w:val="0BCC1FA3"/>
    <w:rsid w:val="0BD96245"/>
    <w:rsid w:val="0BDFB0A1"/>
    <w:rsid w:val="0BEAB5F3"/>
    <w:rsid w:val="0BF6BF45"/>
    <w:rsid w:val="0BFD286F"/>
    <w:rsid w:val="0C2033B5"/>
    <w:rsid w:val="0C251A25"/>
    <w:rsid w:val="0C32EE0A"/>
    <w:rsid w:val="0C6EB8BA"/>
    <w:rsid w:val="0C724C28"/>
    <w:rsid w:val="0C7C5519"/>
    <w:rsid w:val="0C8FBC9B"/>
    <w:rsid w:val="0D33A006"/>
    <w:rsid w:val="0D473FC3"/>
    <w:rsid w:val="0D79A2C6"/>
    <w:rsid w:val="0D928FA6"/>
    <w:rsid w:val="0DA3DBE6"/>
    <w:rsid w:val="0DAF6D94"/>
    <w:rsid w:val="0DF30519"/>
    <w:rsid w:val="0E07654D"/>
    <w:rsid w:val="0E1ED3AB"/>
    <w:rsid w:val="0E4936DF"/>
    <w:rsid w:val="0E68CCC0"/>
    <w:rsid w:val="0EAA3E06"/>
    <w:rsid w:val="0EBA3C50"/>
    <w:rsid w:val="0EC5226A"/>
    <w:rsid w:val="0EF931D3"/>
    <w:rsid w:val="0F0508D1"/>
    <w:rsid w:val="0F243C6D"/>
    <w:rsid w:val="0F255A51"/>
    <w:rsid w:val="0F39221A"/>
    <w:rsid w:val="0F4FF720"/>
    <w:rsid w:val="0F545A3C"/>
    <w:rsid w:val="0FBE2ACC"/>
    <w:rsid w:val="100F651E"/>
    <w:rsid w:val="102A4256"/>
    <w:rsid w:val="102E9266"/>
    <w:rsid w:val="1040C0D3"/>
    <w:rsid w:val="107670C5"/>
    <w:rsid w:val="10776AC3"/>
    <w:rsid w:val="109A3BBB"/>
    <w:rsid w:val="109F90C6"/>
    <w:rsid w:val="10A48236"/>
    <w:rsid w:val="10B4C7AC"/>
    <w:rsid w:val="10E8E86B"/>
    <w:rsid w:val="10FCE847"/>
    <w:rsid w:val="1125AF58"/>
    <w:rsid w:val="11322F6A"/>
    <w:rsid w:val="11522608"/>
    <w:rsid w:val="116831D7"/>
    <w:rsid w:val="1175065E"/>
    <w:rsid w:val="11FB71A1"/>
    <w:rsid w:val="125149E1"/>
    <w:rsid w:val="1253AA25"/>
    <w:rsid w:val="125D9279"/>
    <w:rsid w:val="128DCEA7"/>
    <w:rsid w:val="12BC45D3"/>
    <w:rsid w:val="12E5ECF5"/>
    <w:rsid w:val="12E90ED6"/>
    <w:rsid w:val="12FB4D21"/>
    <w:rsid w:val="1321C3F0"/>
    <w:rsid w:val="132C239A"/>
    <w:rsid w:val="133B44F4"/>
    <w:rsid w:val="13478564"/>
    <w:rsid w:val="1374ECC2"/>
    <w:rsid w:val="13ADCA73"/>
    <w:rsid w:val="13B24BA9"/>
    <w:rsid w:val="13BE43AD"/>
    <w:rsid w:val="13C4FED1"/>
    <w:rsid w:val="13C80F6F"/>
    <w:rsid w:val="13D471CC"/>
    <w:rsid w:val="13E019C5"/>
    <w:rsid w:val="140139B2"/>
    <w:rsid w:val="14066960"/>
    <w:rsid w:val="140AFFC2"/>
    <w:rsid w:val="14184DA1"/>
    <w:rsid w:val="14567384"/>
    <w:rsid w:val="14578DCE"/>
    <w:rsid w:val="1462469D"/>
    <w:rsid w:val="14778807"/>
    <w:rsid w:val="14B9EB7A"/>
    <w:rsid w:val="14BC8065"/>
    <w:rsid w:val="14C1554F"/>
    <w:rsid w:val="14E07DB7"/>
    <w:rsid w:val="150A4973"/>
    <w:rsid w:val="154B7C0A"/>
    <w:rsid w:val="1551D230"/>
    <w:rsid w:val="15546A66"/>
    <w:rsid w:val="156A1331"/>
    <w:rsid w:val="15776412"/>
    <w:rsid w:val="15A9E3C7"/>
    <w:rsid w:val="15AFFDD0"/>
    <w:rsid w:val="15B16626"/>
    <w:rsid w:val="160D5117"/>
    <w:rsid w:val="16416C7E"/>
    <w:rsid w:val="16614E8D"/>
    <w:rsid w:val="16A98903"/>
    <w:rsid w:val="16BBC1A4"/>
    <w:rsid w:val="16F2E958"/>
    <w:rsid w:val="170AE0D3"/>
    <w:rsid w:val="171D76AD"/>
    <w:rsid w:val="17374B51"/>
    <w:rsid w:val="175D7522"/>
    <w:rsid w:val="179FA43B"/>
    <w:rsid w:val="17A9D2C6"/>
    <w:rsid w:val="17ABF3F0"/>
    <w:rsid w:val="1813A37D"/>
    <w:rsid w:val="183E943B"/>
    <w:rsid w:val="18569BF4"/>
    <w:rsid w:val="18841A24"/>
    <w:rsid w:val="18962A38"/>
    <w:rsid w:val="189A5DE5"/>
    <w:rsid w:val="18A2834F"/>
    <w:rsid w:val="18F73454"/>
    <w:rsid w:val="18F81C1F"/>
    <w:rsid w:val="194707B3"/>
    <w:rsid w:val="19613AA1"/>
    <w:rsid w:val="199C4B19"/>
    <w:rsid w:val="1A1C0FD8"/>
    <w:rsid w:val="1A354B4A"/>
    <w:rsid w:val="1A545D19"/>
    <w:rsid w:val="1A7FAC79"/>
    <w:rsid w:val="1AF5EC7A"/>
    <w:rsid w:val="1B055B2D"/>
    <w:rsid w:val="1B3E26BB"/>
    <w:rsid w:val="1B5FBADA"/>
    <w:rsid w:val="1B87AAA3"/>
    <w:rsid w:val="1B89A0B8"/>
    <w:rsid w:val="1B9BEABD"/>
    <w:rsid w:val="1BAD7373"/>
    <w:rsid w:val="1BB76362"/>
    <w:rsid w:val="1BC7090D"/>
    <w:rsid w:val="1BC83414"/>
    <w:rsid w:val="1BCA1071"/>
    <w:rsid w:val="1BCE3A0F"/>
    <w:rsid w:val="1C250F4D"/>
    <w:rsid w:val="1C529A62"/>
    <w:rsid w:val="1C61DCFB"/>
    <w:rsid w:val="1C6CC491"/>
    <w:rsid w:val="1C911722"/>
    <w:rsid w:val="1CC558C5"/>
    <w:rsid w:val="1CC708BA"/>
    <w:rsid w:val="1D5764C8"/>
    <w:rsid w:val="1D5BFCB9"/>
    <w:rsid w:val="1DAF0D5F"/>
    <w:rsid w:val="1DC609B2"/>
    <w:rsid w:val="1E16D16F"/>
    <w:rsid w:val="1E1A78D6"/>
    <w:rsid w:val="1E288439"/>
    <w:rsid w:val="1E7855E7"/>
    <w:rsid w:val="1E9FFB7A"/>
    <w:rsid w:val="1EA802AF"/>
    <w:rsid w:val="1EDC229F"/>
    <w:rsid w:val="1F4BBF0E"/>
    <w:rsid w:val="1F6D586D"/>
    <w:rsid w:val="1F9B0A7D"/>
    <w:rsid w:val="1FB22770"/>
    <w:rsid w:val="1FC23574"/>
    <w:rsid w:val="1FEB634A"/>
    <w:rsid w:val="20079994"/>
    <w:rsid w:val="201F3F86"/>
    <w:rsid w:val="202B4FBA"/>
    <w:rsid w:val="204D7947"/>
    <w:rsid w:val="205DBC62"/>
    <w:rsid w:val="2060105D"/>
    <w:rsid w:val="20C03C64"/>
    <w:rsid w:val="20D84974"/>
    <w:rsid w:val="20DA2730"/>
    <w:rsid w:val="210C8D5E"/>
    <w:rsid w:val="211EA98D"/>
    <w:rsid w:val="2150B939"/>
    <w:rsid w:val="21947D0B"/>
    <w:rsid w:val="221EBC59"/>
    <w:rsid w:val="222F6DDC"/>
    <w:rsid w:val="22607505"/>
    <w:rsid w:val="22627816"/>
    <w:rsid w:val="22A7F420"/>
    <w:rsid w:val="22B300BD"/>
    <w:rsid w:val="22C8DEE3"/>
    <w:rsid w:val="22D8021F"/>
    <w:rsid w:val="238D45A6"/>
    <w:rsid w:val="23E1447F"/>
    <w:rsid w:val="2415653E"/>
    <w:rsid w:val="243503A1"/>
    <w:rsid w:val="2466F5B7"/>
    <w:rsid w:val="2489BA5A"/>
    <w:rsid w:val="24976BFA"/>
    <w:rsid w:val="24CF2B25"/>
    <w:rsid w:val="24D5EA13"/>
    <w:rsid w:val="250C84FB"/>
    <w:rsid w:val="251E8F6B"/>
    <w:rsid w:val="2524639A"/>
    <w:rsid w:val="25312D85"/>
    <w:rsid w:val="2543540C"/>
    <w:rsid w:val="255123B3"/>
    <w:rsid w:val="258AE60D"/>
    <w:rsid w:val="258EA6BB"/>
    <w:rsid w:val="25A0F6E7"/>
    <w:rsid w:val="25E47DE5"/>
    <w:rsid w:val="25FF926C"/>
    <w:rsid w:val="262D0FD4"/>
    <w:rsid w:val="26302CA3"/>
    <w:rsid w:val="265C6865"/>
    <w:rsid w:val="265CFCA0"/>
    <w:rsid w:val="26613093"/>
    <w:rsid w:val="26665A97"/>
    <w:rsid w:val="26689288"/>
    <w:rsid w:val="26C4DE8A"/>
    <w:rsid w:val="27902F02"/>
    <w:rsid w:val="27A26E78"/>
    <w:rsid w:val="27B3A94F"/>
    <w:rsid w:val="27DE48F1"/>
    <w:rsid w:val="27F7C068"/>
    <w:rsid w:val="27F8CD01"/>
    <w:rsid w:val="2808D838"/>
    <w:rsid w:val="28215D8A"/>
    <w:rsid w:val="28AF57AB"/>
    <w:rsid w:val="28C041FE"/>
    <w:rsid w:val="2922495D"/>
    <w:rsid w:val="2970665F"/>
    <w:rsid w:val="29870690"/>
    <w:rsid w:val="29982C05"/>
    <w:rsid w:val="29AEB551"/>
    <w:rsid w:val="29BD2DEB"/>
    <w:rsid w:val="29D1D3E8"/>
    <w:rsid w:val="29D995F8"/>
    <w:rsid w:val="29F9CC18"/>
    <w:rsid w:val="2A267620"/>
    <w:rsid w:val="2A4F89E4"/>
    <w:rsid w:val="2A56502B"/>
    <w:rsid w:val="2A8AF00B"/>
    <w:rsid w:val="2ABAB4BA"/>
    <w:rsid w:val="2ABCB8F8"/>
    <w:rsid w:val="2AD45418"/>
    <w:rsid w:val="2B01A348"/>
    <w:rsid w:val="2B0976D4"/>
    <w:rsid w:val="2B641E32"/>
    <w:rsid w:val="2B977EA6"/>
    <w:rsid w:val="2BC0C025"/>
    <w:rsid w:val="2BC9D010"/>
    <w:rsid w:val="2BEF204F"/>
    <w:rsid w:val="2C2FB61A"/>
    <w:rsid w:val="2C4F4958"/>
    <w:rsid w:val="2C5DB35D"/>
    <w:rsid w:val="2C797E71"/>
    <w:rsid w:val="2C88029F"/>
    <w:rsid w:val="2C989B1B"/>
    <w:rsid w:val="2C9C5158"/>
    <w:rsid w:val="2CABA735"/>
    <w:rsid w:val="2CB30415"/>
    <w:rsid w:val="2CE52927"/>
    <w:rsid w:val="2CEC68F1"/>
    <w:rsid w:val="2CFB45C3"/>
    <w:rsid w:val="2D17AEE3"/>
    <w:rsid w:val="2D904621"/>
    <w:rsid w:val="2DC5CD62"/>
    <w:rsid w:val="2DCD7B9D"/>
    <w:rsid w:val="2DDC2D7C"/>
    <w:rsid w:val="2DE2C24A"/>
    <w:rsid w:val="2DE45584"/>
    <w:rsid w:val="2E117346"/>
    <w:rsid w:val="2E2F3814"/>
    <w:rsid w:val="2E4CE5EC"/>
    <w:rsid w:val="2E7DA381"/>
    <w:rsid w:val="2E9A72C7"/>
    <w:rsid w:val="2EE69851"/>
    <w:rsid w:val="2EFF1ACC"/>
    <w:rsid w:val="2F116CF8"/>
    <w:rsid w:val="2F2986CC"/>
    <w:rsid w:val="2F60C4D4"/>
    <w:rsid w:val="2F694BFE"/>
    <w:rsid w:val="2F70F56E"/>
    <w:rsid w:val="2F7B77FD"/>
    <w:rsid w:val="2FAE6B5B"/>
    <w:rsid w:val="2FB40C22"/>
    <w:rsid w:val="2FD67192"/>
    <w:rsid w:val="2FE32ACE"/>
    <w:rsid w:val="2FFA5DC9"/>
    <w:rsid w:val="30051D81"/>
    <w:rsid w:val="30423E10"/>
    <w:rsid w:val="3060D2ED"/>
    <w:rsid w:val="30A9AF50"/>
    <w:rsid w:val="30AB9FDD"/>
    <w:rsid w:val="30EB5843"/>
    <w:rsid w:val="30F3B670"/>
    <w:rsid w:val="310CC5CF"/>
    <w:rsid w:val="31376F55"/>
    <w:rsid w:val="31845BDB"/>
    <w:rsid w:val="31B9CB41"/>
    <w:rsid w:val="3217CFE9"/>
    <w:rsid w:val="324A450E"/>
    <w:rsid w:val="327485BC"/>
    <w:rsid w:val="32B46C81"/>
    <w:rsid w:val="32DB6E2C"/>
    <w:rsid w:val="331E69F6"/>
    <w:rsid w:val="332C226E"/>
    <w:rsid w:val="33565DE2"/>
    <w:rsid w:val="336B7665"/>
    <w:rsid w:val="33B3B17F"/>
    <w:rsid w:val="33EA1EE9"/>
    <w:rsid w:val="33F11706"/>
    <w:rsid w:val="33F828AD"/>
    <w:rsid w:val="341C4779"/>
    <w:rsid w:val="342B77B2"/>
    <w:rsid w:val="343FE44F"/>
    <w:rsid w:val="347C4963"/>
    <w:rsid w:val="348703AC"/>
    <w:rsid w:val="3498E5F4"/>
    <w:rsid w:val="34C7475F"/>
    <w:rsid w:val="34DA43B6"/>
    <w:rsid w:val="34F8DA3E"/>
    <w:rsid w:val="34FD427E"/>
    <w:rsid w:val="35348B4A"/>
    <w:rsid w:val="3564A791"/>
    <w:rsid w:val="356928C7"/>
    <w:rsid w:val="357A78BA"/>
    <w:rsid w:val="35837E1C"/>
    <w:rsid w:val="35969586"/>
    <w:rsid w:val="35C1DCE0"/>
    <w:rsid w:val="3615E397"/>
    <w:rsid w:val="362FC2EA"/>
    <w:rsid w:val="363FB3B0"/>
    <w:rsid w:val="3640FCE1"/>
    <w:rsid w:val="367C4782"/>
    <w:rsid w:val="3694AA9F"/>
    <w:rsid w:val="369716FC"/>
    <w:rsid w:val="3699D4A3"/>
    <w:rsid w:val="36FF827C"/>
    <w:rsid w:val="370804D8"/>
    <w:rsid w:val="373D12CF"/>
    <w:rsid w:val="376ECFE8"/>
    <w:rsid w:val="37729DE6"/>
    <w:rsid w:val="37C6440F"/>
    <w:rsid w:val="37CDB125"/>
    <w:rsid w:val="384552DC"/>
    <w:rsid w:val="385DD62B"/>
    <w:rsid w:val="385E2552"/>
    <w:rsid w:val="3862C165"/>
    <w:rsid w:val="386A2DD2"/>
    <w:rsid w:val="386FCA46"/>
    <w:rsid w:val="38B80F6F"/>
    <w:rsid w:val="38D94723"/>
    <w:rsid w:val="390C176E"/>
    <w:rsid w:val="393A3227"/>
    <w:rsid w:val="39452ABD"/>
    <w:rsid w:val="3967E173"/>
    <w:rsid w:val="3980F0A5"/>
    <w:rsid w:val="39A4C1BB"/>
    <w:rsid w:val="39BE8344"/>
    <w:rsid w:val="39F3397C"/>
    <w:rsid w:val="3A0B9AA7"/>
    <w:rsid w:val="3A45A12E"/>
    <w:rsid w:val="3A4891EE"/>
    <w:rsid w:val="3A507930"/>
    <w:rsid w:val="3A670E74"/>
    <w:rsid w:val="3A78AD85"/>
    <w:rsid w:val="3AAC50EA"/>
    <w:rsid w:val="3AD53859"/>
    <w:rsid w:val="3ADFF44C"/>
    <w:rsid w:val="3AF55D08"/>
    <w:rsid w:val="3AF9FC76"/>
    <w:rsid w:val="3B0135F7"/>
    <w:rsid w:val="3B0D7794"/>
    <w:rsid w:val="3B1914C3"/>
    <w:rsid w:val="3B1E9615"/>
    <w:rsid w:val="3B37E66C"/>
    <w:rsid w:val="3BE9BA3E"/>
    <w:rsid w:val="3C2818B8"/>
    <w:rsid w:val="3C86090A"/>
    <w:rsid w:val="3C87CA1D"/>
    <w:rsid w:val="3C89F056"/>
    <w:rsid w:val="3C95CCD7"/>
    <w:rsid w:val="3C99FEE1"/>
    <w:rsid w:val="3CC54E28"/>
    <w:rsid w:val="3CC70E82"/>
    <w:rsid w:val="3CC7AC08"/>
    <w:rsid w:val="3D3F8E9B"/>
    <w:rsid w:val="3D41285D"/>
    <w:rsid w:val="3D4BEA72"/>
    <w:rsid w:val="3D51DBF2"/>
    <w:rsid w:val="3D7C2832"/>
    <w:rsid w:val="3D9D4E70"/>
    <w:rsid w:val="3DA92664"/>
    <w:rsid w:val="3DB22DA1"/>
    <w:rsid w:val="3DB4741D"/>
    <w:rsid w:val="3DDAB396"/>
    <w:rsid w:val="3DE935CB"/>
    <w:rsid w:val="3DFBFB5D"/>
    <w:rsid w:val="3E160177"/>
    <w:rsid w:val="3E4513A4"/>
    <w:rsid w:val="3E467DDE"/>
    <w:rsid w:val="3E50DFD1"/>
    <w:rsid w:val="3ECCB5A3"/>
    <w:rsid w:val="3ED0222A"/>
    <w:rsid w:val="3ED7625A"/>
    <w:rsid w:val="3EF092C0"/>
    <w:rsid w:val="3EF0A148"/>
    <w:rsid w:val="3F2516DB"/>
    <w:rsid w:val="3F85D479"/>
    <w:rsid w:val="3F9F9274"/>
    <w:rsid w:val="3FABC121"/>
    <w:rsid w:val="3FB8F481"/>
    <w:rsid w:val="3FC2E634"/>
    <w:rsid w:val="3FE7862E"/>
    <w:rsid w:val="3FFEAF44"/>
    <w:rsid w:val="3FFF8D10"/>
    <w:rsid w:val="402EED89"/>
    <w:rsid w:val="402FF343"/>
    <w:rsid w:val="4032D853"/>
    <w:rsid w:val="4071B926"/>
    <w:rsid w:val="40951298"/>
    <w:rsid w:val="40A37349"/>
    <w:rsid w:val="40AFE3AB"/>
    <w:rsid w:val="40B8409E"/>
    <w:rsid w:val="40F8D139"/>
    <w:rsid w:val="4127307C"/>
    <w:rsid w:val="413DAD57"/>
    <w:rsid w:val="415BCBCA"/>
    <w:rsid w:val="415D6179"/>
    <w:rsid w:val="416A713A"/>
    <w:rsid w:val="4186F9D3"/>
    <w:rsid w:val="4193289F"/>
    <w:rsid w:val="41F50CC0"/>
    <w:rsid w:val="423A2A73"/>
    <w:rsid w:val="423EB76B"/>
    <w:rsid w:val="4247550B"/>
    <w:rsid w:val="425DFC65"/>
    <w:rsid w:val="4273F3D3"/>
    <w:rsid w:val="4277671C"/>
    <w:rsid w:val="42A4A8A8"/>
    <w:rsid w:val="42D97DB8"/>
    <w:rsid w:val="42DEB464"/>
    <w:rsid w:val="42F9072F"/>
    <w:rsid w:val="430EE838"/>
    <w:rsid w:val="43382E9E"/>
    <w:rsid w:val="433E3D8C"/>
    <w:rsid w:val="434A7E78"/>
    <w:rsid w:val="439083E9"/>
    <w:rsid w:val="4391AB20"/>
    <w:rsid w:val="43C69DBC"/>
    <w:rsid w:val="43DB9121"/>
    <w:rsid w:val="440F976E"/>
    <w:rsid w:val="4436092B"/>
    <w:rsid w:val="44A6CEAC"/>
    <w:rsid w:val="44B56643"/>
    <w:rsid w:val="44E97E85"/>
    <w:rsid w:val="450F5FDA"/>
    <w:rsid w:val="452BA168"/>
    <w:rsid w:val="4596473F"/>
    <w:rsid w:val="4599C1FD"/>
    <w:rsid w:val="46111E7A"/>
    <w:rsid w:val="461BD16C"/>
    <w:rsid w:val="4621F6CA"/>
    <w:rsid w:val="46490A0E"/>
    <w:rsid w:val="466DDED3"/>
    <w:rsid w:val="466FCF60"/>
    <w:rsid w:val="469583ED"/>
    <w:rsid w:val="46C37197"/>
    <w:rsid w:val="46DB40B8"/>
    <w:rsid w:val="46DC2209"/>
    <w:rsid w:val="46EE25C1"/>
    <w:rsid w:val="47067F4B"/>
    <w:rsid w:val="471FCA54"/>
    <w:rsid w:val="4746C918"/>
    <w:rsid w:val="4747506C"/>
    <w:rsid w:val="474AB66D"/>
    <w:rsid w:val="477339BA"/>
    <w:rsid w:val="479E915C"/>
    <w:rsid w:val="47C55810"/>
    <w:rsid w:val="47D63732"/>
    <w:rsid w:val="47EEB8C9"/>
    <w:rsid w:val="47F668DB"/>
    <w:rsid w:val="481A9D67"/>
    <w:rsid w:val="483AC852"/>
    <w:rsid w:val="48971007"/>
    <w:rsid w:val="48A3AB2D"/>
    <w:rsid w:val="48D02ACC"/>
    <w:rsid w:val="48F10A18"/>
    <w:rsid w:val="48F15C6E"/>
    <w:rsid w:val="48FBB21C"/>
    <w:rsid w:val="490640FE"/>
    <w:rsid w:val="490A506E"/>
    <w:rsid w:val="493E862A"/>
    <w:rsid w:val="49512481"/>
    <w:rsid w:val="4960E570"/>
    <w:rsid w:val="49702919"/>
    <w:rsid w:val="498D06B3"/>
    <w:rsid w:val="499BD3FF"/>
    <w:rsid w:val="49A1A8CE"/>
    <w:rsid w:val="49A39F5A"/>
    <w:rsid w:val="49C3E0D3"/>
    <w:rsid w:val="49C468CA"/>
    <w:rsid w:val="49FB99B4"/>
    <w:rsid w:val="4A025523"/>
    <w:rsid w:val="4A4F8D83"/>
    <w:rsid w:val="4A60956D"/>
    <w:rsid w:val="4A712ADD"/>
    <w:rsid w:val="4A78908A"/>
    <w:rsid w:val="4A893513"/>
    <w:rsid w:val="4A9A8880"/>
    <w:rsid w:val="4AC5F366"/>
    <w:rsid w:val="4AC786FD"/>
    <w:rsid w:val="4AF26F58"/>
    <w:rsid w:val="4B1CAA53"/>
    <w:rsid w:val="4B203665"/>
    <w:rsid w:val="4B2DA4F6"/>
    <w:rsid w:val="4B4CCF66"/>
    <w:rsid w:val="4B53338A"/>
    <w:rsid w:val="4B78C146"/>
    <w:rsid w:val="4B7A3CBF"/>
    <w:rsid w:val="4B8FA21F"/>
    <w:rsid w:val="4BB2032E"/>
    <w:rsid w:val="4BCEAE6E"/>
    <w:rsid w:val="4BE910C0"/>
    <w:rsid w:val="4BFFAC32"/>
    <w:rsid w:val="4C34F81B"/>
    <w:rsid w:val="4CAE7470"/>
    <w:rsid w:val="4CBF7D71"/>
    <w:rsid w:val="4CECB575"/>
    <w:rsid w:val="4D0B52D0"/>
    <w:rsid w:val="4D34F1D2"/>
    <w:rsid w:val="4D38EA08"/>
    <w:rsid w:val="4D74A269"/>
    <w:rsid w:val="4DC87D14"/>
    <w:rsid w:val="4DC9DE7F"/>
    <w:rsid w:val="4DE16FA1"/>
    <w:rsid w:val="4E093E3E"/>
    <w:rsid w:val="4E110276"/>
    <w:rsid w:val="4E13E8DE"/>
    <w:rsid w:val="4E497B83"/>
    <w:rsid w:val="4E5D44A8"/>
    <w:rsid w:val="4E6608EF"/>
    <w:rsid w:val="4E8D78E5"/>
    <w:rsid w:val="4EB31340"/>
    <w:rsid w:val="4ECF27D9"/>
    <w:rsid w:val="4F0DF24F"/>
    <w:rsid w:val="4F115DAA"/>
    <w:rsid w:val="4F135158"/>
    <w:rsid w:val="4F3F6C50"/>
    <w:rsid w:val="4F59D656"/>
    <w:rsid w:val="4F6034A4"/>
    <w:rsid w:val="4F6AED83"/>
    <w:rsid w:val="4F6EA438"/>
    <w:rsid w:val="4FA9464B"/>
    <w:rsid w:val="4FD1A895"/>
    <w:rsid w:val="501FD17E"/>
    <w:rsid w:val="50290564"/>
    <w:rsid w:val="50784B58"/>
    <w:rsid w:val="508CC021"/>
    <w:rsid w:val="50E2F3A0"/>
    <w:rsid w:val="50FEAA4B"/>
    <w:rsid w:val="512C4B45"/>
    <w:rsid w:val="512D158E"/>
    <w:rsid w:val="514845FA"/>
    <w:rsid w:val="515ADE92"/>
    <w:rsid w:val="515D7DC4"/>
    <w:rsid w:val="51633156"/>
    <w:rsid w:val="5170E517"/>
    <w:rsid w:val="5182AFDC"/>
    <w:rsid w:val="51A31BF2"/>
    <w:rsid w:val="520301A0"/>
    <w:rsid w:val="52358740"/>
    <w:rsid w:val="5239DC19"/>
    <w:rsid w:val="523E6501"/>
    <w:rsid w:val="528C75CE"/>
    <w:rsid w:val="529E76D8"/>
    <w:rsid w:val="52A25961"/>
    <w:rsid w:val="52FA0ECD"/>
    <w:rsid w:val="52FC6336"/>
    <w:rsid w:val="531240A9"/>
    <w:rsid w:val="5335F702"/>
    <w:rsid w:val="533C7190"/>
    <w:rsid w:val="53422373"/>
    <w:rsid w:val="5384032D"/>
    <w:rsid w:val="538A9B65"/>
    <w:rsid w:val="53B7BFEF"/>
    <w:rsid w:val="53E85CA3"/>
    <w:rsid w:val="53ED148F"/>
    <w:rsid w:val="54071DD6"/>
    <w:rsid w:val="54271AB4"/>
    <w:rsid w:val="545F2EB0"/>
    <w:rsid w:val="54851BBD"/>
    <w:rsid w:val="5489D81B"/>
    <w:rsid w:val="5495A814"/>
    <w:rsid w:val="54B4731E"/>
    <w:rsid w:val="54B7E168"/>
    <w:rsid w:val="54D2B663"/>
    <w:rsid w:val="54D7095A"/>
    <w:rsid w:val="54EE4875"/>
    <w:rsid w:val="5504CC53"/>
    <w:rsid w:val="550F30D9"/>
    <w:rsid w:val="550F935D"/>
    <w:rsid w:val="55158DD6"/>
    <w:rsid w:val="553DF6AF"/>
    <w:rsid w:val="555FA018"/>
    <w:rsid w:val="555FCE56"/>
    <w:rsid w:val="5585D4F9"/>
    <w:rsid w:val="5587D3AA"/>
    <w:rsid w:val="55B5E819"/>
    <w:rsid w:val="55E094B9"/>
    <w:rsid w:val="55FA0F82"/>
    <w:rsid w:val="561C34C9"/>
    <w:rsid w:val="56317875"/>
    <w:rsid w:val="564AE1FF"/>
    <w:rsid w:val="567D5D7D"/>
    <w:rsid w:val="56D11979"/>
    <w:rsid w:val="56FA7E91"/>
    <w:rsid w:val="56FE2E6D"/>
    <w:rsid w:val="572190FC"/>
    <w:rsid w:val="5728962B"/>
    <w:rsid w:val="573FE206"/>
    <w:rsid w:val="574566EA"/>
    <w:rsid w:val="575329F4"/>
    <w:rsid w:val="5795B34A"/>
    <w:rsid w:val="57A77389"/>
    <w:rsid w:val="57CD48D6"/>
    <w:rsid w:val="57EDEB52"/>
    <w:rsid w:val="581C405B"/>
    <w:rsid w:val="5833EA68"/>
    <w:rsid w:val="5845F159"/>
    <w:rsid w:val="58A6F069"/>
    <w:rsid w:val="58AB6C76"/>
    <w:rsid w:val="58B45B55"/>
    <w:rsid w:val="58C63893"/>
    <w:rsid w:val="58E6D178"/>
    <w:rsid w:val="58FDFB9D"/>
    <w:rsid w:val="58FE048A"/>
    <w:rsid w:val="5917BB39"/>
    <w:rsid w:val="5918D59D"/>
    <w:rsid w:val="59236098"/>
    <w:rsid w:val="59248424"/>
    <w:rsid w:val="59253126"/>
    <w:rsid w:val="59263E27"/>
    <w:rsid w:val="59A307F4"/>
    <w:rsid w:val="59AF9939"/>
    <w:rsid w:val="59E30BEC"/>
    <w:rsid w:val="5A26D2AB"/>
    <w:rsid w:val="5A380D3F"/>
    <w:rsid w:val="5A4CCE1A"/>
    <w:rsid w:val="5A7F26D4"/>
    <w:rsid w:val="5A8E7792"/>
    <w:rsid w:val="5AA68F94"/>
    <w:rsid w:val="5ACE028C"/>
    <w:rsid w:val="5AE9D56D"/>
    <w:rsid w:val="5AEFF3DF"/>
    <w:rsid w:val="5B57271C"/>
    <w:rsid w:val="5B6EAA17"/>
    <w:rsid w:val="5B887303"/>
    <w:rsid w:val="5B9071DF"/>
    <w:rsid w:val="5BA15845"/>
    <w:rsid w:val="5BBF49EB"/>
    <w:rsid w:val="5BD19F90"/>
    <w:rsid w:val="5BEFAC18"/>
    <w:rsid w:val="5BFB4313"/>
    <w:rsid w:val="5BFD2A9A"/>
    <w:rsid w:val="5C75C1C2"/>
    <w:rsid w:val="5C7F4970"/>
    <w:rsid w:val="5C942F22"/>
    <w:rsid w:val="5CA3457C"/>
    <w:rsid w:val="5CA5ABE6"/>
    <w:rsid w:val="5CA66EC5"/>
    <w:rsid w:val="5CAC0242"/>
    <w:rsid w:val="5CCAE2A8"/>
    <w:rsid w:val="5CD01C2D"/>
    <w:rsid w:val="5CD2C2D4"/>
    <w:rsid w:val="5CE1252E"/>
    <w:rsid w:val="5D19693A"/>
    <w:rsid w:val="5D244364"/>
    <w:rsid w:val="5D471F3C"/>
    <w:rsid w:val="5D6000B4"/>
    <w:rsid w:val="5D7F6592"/>
    <w:rsid w:val="5DA81C75"/>
    <w:rsid w:val="5E3A5691"/>
    <w:rsid w:val="5E525400"/>
    <w:rsid w:val="5E574CBE"/>
    <w:rsid w:val="5E66EB66"/>
    <w:rsid w:val="5E69D9E3"/>
    <w:rsid w:val="5E711ED8"/>
    <w:rsid w:val="5E830A5C"/>
    <w:rsid w:val="5EB1DD32"/>
    <w:rsid w:val="5EB2A9E5"/>
    <w:rsid w:val="5F17CCD7"/>
    <w:rsid w:val="5F37CAAD"/>
    <w:rsid w:val="5F5C7DBB"/>
    <w:rsid w:val="5F8E409A"/>
    <w:rsid w:val="5F8FD431"/>
    <w:rsid w:val="5FC86B8E"/>
    <w:rsid w:val="602AD2C1"/>
    <w:rsid w:val="6031B785"/>
    <w:rsid w:val="603D9370"/>
    <w:rsid w:val="6046943D"/>
    <w:rsid w:val="607314E3"/>
    <w:rsid w:val="60993B5D"/>
    <w:rsid w:val="60F8C4A7"/>
    <w:rsid w:val="60FEAFBC"/>
    <w:rsid w:val="6103F86C"/>
    <w:rsid w:val="610D54FC"/>
    <w:rsid w:val="610F610A"/>
    <w:rsid w:val="61236D33"/>
    <w:rsid w:val="6173C2AF"/>
    <w:rsid w:val="618DDF03"/>
    <w:rsid w:val="61D35D57"/>
    <w:rsid w:val="61E2533C"/>
    <w:rsid w:val="61E7A794"/>
    <w:rsid w:val="623F4DD3"/>
    <w:rsid w:val="6249A794"/>
    <w:rsid w:val="6271105C"/>
    <w:rsid w:val="62A4DDE3"/>
    <w:rsid w:val="6331FD87"/>
    <w:rsid w:val="633C512B"/>
    <w:rsid w:val="635FCBB6"/>
    <w:rsid w:val="637A84C4"/>
    <w:rsid w:val="6383FBE0"/>
    <w:rsid w:val="63C38918"/>
    <w:rsid w:val="63C466A5"/>
    <w:rsid w:val="63D2BA5B"/>
    <w:rsid w:val="63E04157"/>
    <w:rsid w:val="63E4D5D0"/>
    <w:rsid w:val="63F77801"/>
    <w:rsid w:val="63FC4B19"/>
    <w:rsid w:val="63FE0E9B"/>
    <w:rsid w:val="644BBF3C"/>
    <w:rsid w:val="64634554"/>
    <w:rsid w:val="64BD34FA"/>
    <w:rsid w:val="64C9D5C0"/>
    <w:rsid w:val="64F51AAA"/>
    <w:rsid w:val="64FE43E4"/>
    <w:rsid w:val="650099CC"/>
    <w:rsid w:val="650B08E9"/>
    <w:rsid w:val="6519DF99"/>
    <w:rsid w:val="652BA127"/>
    <w:rsid w:val="653DDE63"/>
    <w:rsid w:val="654C562C"/>
    <w:rsid w:val="655F6225"/>
    <w:rsid w:val="658BC79F"/>
    <w:rsid w:val="65934862"/>
    <w:rsid w:val="65990AE7"/>
    <w:rsid w:val="65B3D76B"/>
    <w:rsid w:val="65CB052C"/>
    <w:rsid w:val="65DBDE6A"/>
    <w:rsid w:val="65DC7EA5"/>
    <w:rsid w:val="6603C9BC"/>
    <w:rsid w:val="660F8EC8"/>
    <w:rsid w:val="661BE161"/>
    <w:rsid w:val="6632B6FC"/>
    <w:rsid w:val="663C8829"/>
    <w:rsid w:val="66AD2452"/>
    <w:rsid w:val="66D76FF9"/>
    <w:rsid w:val="66F44BF3"/>
    <w:rsid w:val="670296D6"/>
    <w:rsid w:val="6790EC00"/>
    <w:rsid w:val="67BC2DCF"/>
    <w:rsid w:val="67DD4D4F"/>
    <w:rsid w:val="67EDB3F8"/>
    <w:rsid w:val="6815A869"/>
    <w:rsid w:val="6824BBF1"/>
    <w:rsid w:val="682D053C"/>
    <w:rsid w:val="68355783"/>
    <w:rsid w:val="683EA94A"/>
    <w:rsid w:val="68412E17"/>
    <w:rsid w:val="686148BB"/>
    <w:rsid w:val="688193B6"/>
    <w:rsid w:val="68854C50"/>
    <w:rsid w:val="6886B4C5"/>
    <w:rsid w:val="68A8BC65"/>
    <w:rsid w:val="68D1FDA6"/>
    <w:rsid w:val="68F34051"/>
    <w:rsid w:val="6901938B"/>
    <w:rsid w:val="69554DCB"/>
    <w:rsid w:val="6978BA42"/>
    <w:rsid w:val="699F0F22"/>
    <w:rsid w:val="69A52AE5"/>
    <w:rsid w:val="69A6239B"/>
    <w:rsid w:val="69DA5E1C"/>
    <w:rsid w:val="69F0318D"/>
    <w:rsid w:val="69F6D00B"/>
    <w:rsid w:val="6A22420B"/>
    <w:rsid w:val="6A22AB3B"/>
    <w:rsid w:val="6A2BAB25"/>
    <w:rsid w:val="6A5D8121"/>
    <w:rsid w:val="6A6CFD83"/>
    <w:rsid w:val="6A7402E5"/>
    <w:rsid w:val="6AB74B6C"/>
    <w:rsid w:val="6B3CBC3E"/>
    <w:rsid w:val="6B3EB9CD"/>
    <w:rsid w:val="6B8735D3"/>
    <w:rsid w:val="6B941C7E"/>
    <w:rsid w:val="6BA68453"/>
    <w:rsid w:val="6BAC2932"/>
    <w:rsid w:val="6BB7DC1A"/>
    <w:rsid w:val="6BB81573"/>
    <w:rsid w:val="6C1EEFF0"/>
    <w:rsid w:val="6C2D2988"/>
    <w:rsid w:val="6C2E78F8"/>
    <w:rsid w:val="6C37093E"/>
    <w:rsid w:val="6C6908C1"/>
    <w:rsid w:val="6C98782D"/>
    <w:rsid w:val="6CB9DD01"/>
    <w:rsid w:val="6CC78960"/>
    <w:rsid w:val="6CE36319"/>
    <w:rsid w:val="6D12FAFD"/>
    <w:rsid w:val="6D3119DD"/>
    <w:rsid w:val="6D398B4B"/>
    <w:rsid w:val="6D3D00FE"/>
    <w:rsid w:val="6D4FA785"/>
    <w:rsid w:val="6D607444"/>
    <w:rsid w:val="6D668D16"/>
    <w:rsid w:val="6D92B684"/>
    <w:rsid w:val="6DDB9681"/>
    <w:rsid w:val="6DF196B5"/>
    <w:rsid w:val="6E3BDFE1"/>
    <w:rsid w:val="6E6E11B7"/>
    <w:rsid w:val="6E8BFDCD"/>
    <w:rsid w:val="6EA7383B"/>
    <w:rsid w:val="6EDA23E5"/>
    <w:rsid w:val="6F250A39"/>
    <w:rsid w:val="6F41AE29"/>
    <w:rsid w:val="6F746D27"/>
    <w:rsid w:val="6FB4E4A2"/>
    <w:rsid w:val="6FBAE59C"/>
    <w:rsid w:val="6FBC45CE"/>
    <w:rsid w:val="6FD23DDB"/>
    <w:rsid w:val="6FDBD864"/>
    <w:rsid w:val="70389CAD"/>
    <w:rsid w:val="708E6864"/>
    <w:rsid w:val="709490CA"/>
    <w:rsid w:val="70D1634E"/>
    <w:rsid w:val="713B31AF"/>
    <w:rsid w:val="717D46B3"/>
    <w:rsid w:val="71ADB847"/>
    <w:rsid w:val="71AF5609"/>
    <w:rsid w:val="71BE05D0"/>
    <w:rsid w:val="71C27C63"/>
    <w:rsid w:val="71DCD177"/>
    <w:rsid w:val="72422149"/>
    <w:rsid w:val="7242250A"/>
    <w:rsid w:val="7246F5E4"/>
    <w:rsid w:val="724A5D96"/>
    <w:rsid w:val="724EF5B8"/>
    <w:rsid w:val="725B32C3"/>
    <w:rsid w:val="7264E97C"/>
    <w:rsid w:val="7269D1BA"/>
    <w:rsid w:val="72A48A68"/>
    <w:rsid w:val="72C151B7"/>
    <w:rsid w:val="72FDFF2E"/>
    <w:rsid w:val="73191714"/>
    <w:rsid w:val="7340D0B7"/>
    <w:rsid w:val="7356DB83"/>
    <w:rsid w:val="736806C4"/>
    <w:rsid w:val="738DF858"/>
    <w:rsid w:val="73AAE9F3"/>
    <w:rsid w:val="73AD685C"/>
    <w:rsid w:val="73BB28AB"/>
    <w:rsid w:val="73D7EE24"/>
    <w:rsid w:val="740115AB"/>
    <w:rsid w:val="74114820"/>
    <w:rsid w:val="742AF20D"/>
    <w:rsid w:val="743E4224"/>
    <w:rsid w:val="748C4AA9"/>
    <w:rsid w:val="74BBE917"/>
    <w:rsid w:val="74CA1E5B"/>
    <w:rsid w:val="74E68C39"/>
    <w:rsid w:val="74EB3B88"/>
    <w:rsid w:val="7524B0FE"/>
    <w:rsid w:val="752900B6"/>
    <w:rsid w:val="7546080B"/>
    <w:rsid w:val="758EFA9D"/>
    <w:rsid w:val="759553FD"/>
    <w:rsid w:val="75C6C26E"/>
    <w:rsid w:val="75E30A40"/>
    <w:rsid w:val="75E36895"/>
    <w:rsid w:val="76A52BE0"/>
    <w:rsid w:val="76B22915"/>
    <w:rsid w:val="76CD3D05"/>
    <w:rsid w:val="76E457AF"/>
    <w:rsid w:val="77389BCC"/>
    <w:rsid w:val="773AE622"/>
    <w:rsid w:val="77972247"/>
    <w:rsid w:val="77D67F7E"/>
    <w:rsid w:val="77DA2855"/>
    <w:rsid w:val="77F5AB63"/>
    <w:rsid w:val="77F82A76"/>
    <w:rsid w:val="7804DEC1"/>
    <w:rsid w:val="785BD3C7"/>
    <w:rsid w:val="78AFD7BF"/>
    <w:rsid w:val="78D86E1A"/>
    <w:rsid w:val="7924F718"/>
    <w:rsid w:val="793230B7"/>
    <w:rsid w:val="7935DB6A"/>
    <w:rsid w:val="793A9DF8"/>
    <w:rsid w:val="794C9068"/>
    <w:rsid w:val="79531D66"/>
    <w:rsid w:val="7964ACAE"/>
    <w:rsid w:val="798481C2"/>
    <w:rsid w:val="79E6A2A2"/>
    <w:rsid w:val="7A227796"/>
    <w:rsid w:val="7A462CDA"/>
    <w:rsid w:val="7A5B9596"/>
    <w:rsid w:val="7A5D412D"/>
    <w:rsid w:val="7A9B71BC"/>
    <w:rsid w:val="7AB4D8BB"/>
    <w:rsid w:val="7AE61AEC"/>
    <w:rsid w:val="7B1F795E"/>
    <w:rsid w:val="7B246689"/>
    <w:rsid w:val="7B2D2797"/>
    <w:rsid w:val="7B3B9CC0"/>
    <w:rsid w:val="7BB115CC"/>
    <w:rsid w:val="7BE473CC"/>
    <w:rsid w:val="7C01E333"/>
    <w:rsid w:val="7C87D1D8"/>
    <w:rsid w:val="7CCCB7BD"/>
    <w:rsid w:val="7CDFB878"/>
    <w:rsid w:val="7D2AF03D"/>
    <w:rsid w:val="7D371045"/>
    <w:rsid w:val="7D39BA9F"/>
    <w:rsid w:val="7D79177A"/>
    <w:rsid w:val="7DD01F21"/>
    <w:rsid w:val="7DD4960C"/>
    <w:rsid w:val="7DDBD080"/>
    <w:rsid w:val="7E0AA57E"/>
    <w:rsid w:val="7E45C102"/>
    <w:rsid w:val="7E91A85D"/>
    <w:rsid w:val="7ECDDE93"/>
    <w:rsid w:val="7EDCC05C"/>
    <w:rsid w:val="7EEEA0ED"/>
    <w:rsid w:val="7F309A50"/>
    <w:rsid w:val="7F3B33C5"/>
    <w:rsid w:val="7F9005CC"/>
    <w:rsid w:val="7F95E48A"/>
    <w:rsid w:val="7FA2A98F"/>
    <w:rsid w:val="7FAA5527"/>
    <w:rsid w:val="7FC96824"/>
    <w:rsid w:val="7FEF6A15"/>
    <w:rsid w:val="7FF534B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29CE"/>
  <w15:chartTrackingRefBased/>
  <w15:docId w15:val="{B0752E98-3F11-4893-A17D-22D1D01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01"/>
    <w:pPr>
      <w:jc w:val="both"/>
    </w:pPr>
  </w:style>
  <w:style w:type="paragraph" w:styleId="Heading1">
    <w:name w:val="heading 1"/>
    <w:basedOn w:val="Normal"/>
    <w:next w:val="Normal"/>
    <w:link w:val="Heading1Char"/>
    <w:uiPriority w:val="9"/>
    <w:qFormat/>
    <w:rsid w:val="008E6C4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76B7"/>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76B7"/>
    <w:pPr>
      <w:keepNext/>
      <w:keepLines/>
      <w:numPr>
        <w:ilvl w:val="3"/>
        <w:numId w:val="7"/>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en-AU"/>
    </w:rPr>
  </w:style>
  <w:style w:type="paragraph" w:styleId="Heading5">
    <w:name w:val="heading 5"/>
    <w:basedOn w:val="Normal"/>
    <w:next w:val="Normal"/>
    <w:link w:val="Heading5Char"/>
    <w:uiPriority w:val="9"/>
    <w:unhideWhenUsed/>
    <w:qFormat/>
    <w:rsid w:val="008F76B7"/>
    <w:pPr>
      <w:keepNext/>
      <w:keepLines/>
      <w:numPr>
        <w:ilvl w:val="4"/>
        <w:numId w:val="7"/>
      </w:numPr>
      <w:spacing w:before="40" w:after="0" w:line="240" w:lineRule="auto"/>
      <w:outlineLvl w:val="4"/>
    </w:pPr>
    <w:rPr>
      <w:rFonts w:asciiTheme="majorHAnsi" w:eastAsiaTheme="majorEastAsia" w:hAnsiTheme="majorHAnsi" w:cstheme="majorBidi"/>
      <w:color w:val="2F5496" w:themeColor="accent1" w:themeShade="BF"/>
      <w:sz w:val="24"/>
      <w:szCs w:val="24"/>
      <w:lang w:eastAsia="en-AU"/>
    </w:rPr>
  </w:style>
  <w:style w:type="paragraph" w:styleId="Heading6">
    <w:name w:val="heading 6"/>
    <w:basedOn w:val="Normal"/>
    <w:next w:val="Normal"/>
    <w:link w:val="Heading6Char"/>
    <w:uiPriority w:val="9"/>
    <w:unhideWhenUsed/>
    <w:qFormat/>
    <w:rsid w:val="008F76B7"/>
    <w:pPr>
      <w:keepNext/>
      <w:keepLines/>
      <w:numPr>
        <w:ilvl w:val="5"/>
        <w:numId w:val="7"/>
      </w:numPr>
      <w:spacing w:before="40" w:after="0" w:line="240" w:lineRule="auto"/>
      <w:outlineLvl w:val="5"/>
    </w:pPr>
    <w:rPr>
      <w:rFonts w:asciiTheme="majorHAnsi" w:eastAsiaTheme="majorEastAsia" w:hAnsiTheme="majorHAnsi" w:cstheme="majorBidi"/>
      <w:color w:val="1F3763" w:themeColor="accent1" w:themeShade="7F"/>
      <w:sz w:val="24"/>
      <w:szCs w:val="24"/>
      <w:lang w:eastAsia="en-AU"/>
    </w:rPr>
  </w:style>
  <w:style w:type="paragraph" w:styleId="Heading7">
    <w:name w:val="heading 7"/>
    <w:basedOn w:val="Normal"/>
    <w:next w:val="Normal"/>
    <w:link w:val="Heading7Char"/>
    <w:uiPriority w:val="9"/>
    <w:semiHidden/>
    <w:unhideWhenUsed/>
    <w:qFormat/>
    <w:rsid w:val="008F76B7"/>
    <w:pPr>
      <w:keepNext/>
      <w:keepLines/>
      <w:numPr>
        <w:ilvl w:val="6"/>
        <w:numId w:val="7"/>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en-AU"/>
    </w:rPr>
  </w:style>
  <w:style w:type="paragraph" w:styleId="Heading8">
    <w:name w:val="heading 8"/>
    <w:basedOn w:val="Normal"/>
    <w:next w:val="Normal"/>
    <w:link w:val="Heading8Char"/>
    <w:uiPriority w:val="9"/>
    <w:semiHidden/>
    <w:unhideWhenUsed/>
    <w:qFormat/>
    <w:rsid w:val="008F76B7"/>
    <w:pPr>
      <w:keepNext/>
      <w:keepLines/>
      <w:numPr>
        <w:ilvl w:val="7"/>
        <w:numId w:val="7"/>
      </w:numPr>
      <w:spacing w:before="40" w:after="0" w:line="240" w:lineRule="auto"/>
      <w:outlineLvl w:val="7"/>
    </w:pPr>
    <w:rPr>
      <w:rFonts w:asciiTheme="majorHAnsi" w:eastAsiaTheme="majorEastAsia" w:hAnsiTheme="majorHAnsi" w:cstheme="majorBidi"/>
      <w:color w:val="272727" w:themeColor="text1" w:themeTint="D8"/>
      <w:sz w:val="21"/>
      <w:szCs w:val="21"/>
      <w:lang w:eastAsia="en-AU"/>
    </w:rPr>
  </w:style>
  <w:style w:type="paragraph" w:styleId="Heading9">
    <w:name w:val="heading 9"/>
    <w:basedOn w:val="Normal"/>
    <w:next w:val="Normal"/>
    <w:link w:val="Heading9Char"/>
    <w:uiPriority w:val="9"/>
    <w:semiHidden/>
    <w:unhideWhenUsed/>
    <w:qFormat/>
    <w:rsid w:val="008F76B7"/>
    <w:pPr>
      <w:keepNext/>
      <w:keepLines/>
      <w:numPr>
        <w:ilvl w:val="8"/>
        <w:numId w:val="7"/>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76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76B7"/>
    <w:rPr>
      <w:rFonts w:asciiTheme="majorHAnsi" w:eastAsiaTheme="majorEastAsia" w:hAnsiTheme="majorHAnsi" w:cstheme="majorBidi"/>
      <w:i/>
      <w:iCs/>
      <w:color w:val="2F5496" w:themeColor="accent1" w:themeShade="BF"/>
      <w:sz w:val="24"/>
      <w:szCs w:val="24"/>
      <w:lang w:eastAsia="en-AU"/>
    </w:rPr>
  </w:style>
  <w:style w:type="character" w:customStyle="1" w:styleId="Heading5Char">
    <w:name w:val="Heading 5 Char"/>
    <w:basedOn w:val="DefaultParagraphFont"/>
    <w:link w:val="Heading5"/>
    <w:uiPriority w:val="9"/>
    <w:rsid w:val="008F76B7"/>
    <w:rPr>
      <w:rFonts w:asciiTheme="majorHAnsi" w:eastAsiaTheme="majorEastAsia" w:hAnsiTheme="majorHAnsi" w:cstheme="majorBidi"/>
      <w:color w:val="2F5496" w:themeColor="accent1" w:themeShade="BF"/>
      <w:sz w:val="24"/>
      <w:szCs w:val="24"/>
      <w:lang w:eastAsia="en-AU"/>
    </w:rPr>
  </w:style>
  <w:style w:type="character" w:customStyle="1" w:styleId="Heading6Char">
    <w:name w:val="Heading 6 Char"/>
    <w:basedOn w:val="DefaultParagraphFont"/>
    <w:link w:val="Heading6"/>
    <w:uiPriority w:val="9"/>
    <w:rsid w:val="008F76B7"/>
    <w:rPr>
      <w:rFonts w:asciiTheme="majorHAnsi" w:eastAsiaTheme="majorEastAsia" w:hAnsiTheme="majorHAnsi" w:cstheme="majorBidi"/>
      <w:color w:val="1F3763" w:themeColor="accent1" w:themeShade="7F"/>
      <w:sz w:val="24"/>
      <w:szCs w:val="24"/>
      <w:lang w:eastAsia="en-AU"/>
    </w:rPr>
  </w:style>
  <w:style w:type="character" w:customStyle="1" w:styleId="Heading7Char">
    <w:name w:val="Heading 7 Char"/>
    <w:basedOn w:val="DefaultParagraphFont"/>
    <w:link w:val="Heading7"/>
    <w:uiPriority w:val="9"/>
    <w:semiHidden/>
    <w:rsid w:val="008F76B7"/>
    <w:rPr>
      <w:rFonts w:asciiTheme="majorHAnsi" w:eastAsiaTheme="majorEastAsia" w:hAnsiTheme="majorHAnsi" w:cstheme="majorBidi"/>
      <w:i/>
      <w:iCs/>
      <w:color w:val="1F3763" w:themeColor="accent1" w:themeShade="7F"/>
      <w:sz w:val="24"/>
      <w:szCs w:val="24"/>
      <w:lang w:eastAsia="en-AU"/>
    </w:rPr>
  </w:style>
  <w:style w:type="character" w:customStyle="1" w:styleId="Heading8Char">
    <w:name w:val="Heading 8 Char"/>
    <w:basedOn w:val="DefaultParagraphFont"/>
    <w:link w:val="Heading8"/>
    <w:uiPriority w:val="9"/>
    <w:semiHidden/>
    <w:rsid w:val="008F76B7"/>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8F76B7"/>
    <w:rPr>
      <w:rFonts w:asciiTheme="majorHAnsi" w:eastAsiaTheme="majorEastAsia" w:hAnsiTheme="majorHAnsi" w:cstheme="majorBidi"/>
      <w:i/>
      <w:iCs/>
      <w:color w:val="272727" w:themeColor="text1" w:themeTint="D8"/>
      <w:sz w:val="21"/>
      <w:szCs w:val="21"/>
      <w:lang w:eastAsia="en-AU"/>
    </w:rPr>
  </w:style>
  <w:style w:type="paragraph" w:styleId="Title">
    <w:name w:val="Title"/>
    <w:basedOn w:val="Normal"/>
    <w:next w:val="Normal"/>
    <w:link w:val="TitleChar"/>
    <w:uiPriority w:val="10"/>
    <w:qFormat/>
    <w:rsid w:val="008E6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C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E753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7539F"/>
  </w:style>
  <w:style w:type="character" w:customStyle="1" w:styleId="eop">
    <w:name w:val="eop"/>
    <w:basedOn w:val="DefaultParagraphFont"/>
    <w:rsid w:val="00E7539F"/>
  </w:style>
  <w:style w:type="character" w:customStyle="1" w:styleId="mathspan">
    <w:name w:val="mathspan"/>
    <w:basedOn w:val="DefaultParagraphFont"/>
    <w:rsid w:val="003B4B0C"/>
  </w:style>
  <w:style w:type="character" w:customStyle="1" w:styleId="mn">
    <w:name w:val="mn"/>
    <w:basedOn w:val="DefaultParagraphFont"/>
    <w:rsid w:val="003B4B0C"/>
  </w:style>
  <w:style w:type="character" w:customStyle="1" w:styleId="mo">
    <w:name w:val="mo"/>
    <w:basedOn w:val="DefaultParagraphFont"/>
    <w:rsid w:val="003B4B0C"/>
  </w:style>
  <w:style w:type="character" w:customStyle="1" w:styleId="mjxassistivemathml">
    <w:name w:val="mjx_assistive_mathml"/>
    <w:basedOn w:val="DefaultParagraphFont"/>
    <w:rsid w:val="003B4B0C"/>
  </w:style>
  <w:style w:type="character" w:customStyle="1" w:styleId="mi">
    <w:name w:val="mi"/>
    <w:basedOn w:val="DefaultParagraphFont"/>
    <w:rsid w:val="003B4B0C"/>
  </w:style>
  <w:style w:type="character" w:customStyle="1" w:styleId="equationplaceholdertext">
    <w:name w:val="equationplaceholdertext"/>
    <w:basedOn w:val="DefaultParagraphFont"/>
    <w:rsid w:val="003B4B0C"/>
  </w:style>
  <w:style w:type="character" w:customStyle="1" w:styleId="pagebreaktextspan">
    <w:name w:val="pagebreaktextspan"/>
    <w:basedOn w:val="DefaultParagraphFont"/>
    <w:rsid w:val="003B4B0C"/>
  </w:style>
  <w:style w:type="character" w:customStyle="1" w:styleId="tabchar">
    <w:name w:val="tabchar"/>
    <w:basedOn w:val="DefaultParagraphFont"/>
    <w:rsid w:val="008F76B7"/>
  </w:style>
  <w:style w:type="table" w:styleId="TableGrid">
    <w:name w:val="Table Grid"/>
    <w:basedOn w:val="TableNormal"/>
    <w:uiPriority w:val="39"/>
    <w:rsid w:val="008F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76B7"/>
    <w:rPr>
      <w:color w:val="605E5C"/>
      <w:shd w:val="clear" w:color="auto" w:fill="E1DFDD"/>
    </w:rPr>
  </w:style>
  <w:style w:type="paragraph" w:styleId="CommentText">
    <w:name w:val="annotation text"/>
    <w:basedOn w:val="Normal"/>
    <w:link w:val="CommentTextChar"/>
    <w:uiPriority w:val="99"/>
    <w:unhideWhenUsed/>
    <w:rsid w:val="008F76B7"/>
    <w:pPr>
      <w:spacing w:after="0" w:line="240" w:lineRule="auto"/>
    </w:pPr>
    <w:rPr>
      <w:rFonts w:eastAsia="Times New Roman" w:cstheme="minorHAnsi"/>
      <w:sz w:val="20"/>
      <w:szCs w:val="20"/>
      <w:lang w:eastAsia="en-AU"/>
    </w:rPr>
  </w:style>
  <w:style w:type="character" w:customStyle="1" w:styleId="CommentTextChar">
    <w:name w:val="Comment Text Char"/>
    <w:basedOn w:val="DefaultParagraphFont"/>
    <w:link w:val="CommentText"/>
    <w:uiPriority w:val="99"/>
    <w:rsid w:val="008F76B7"/>
    <w:rPr>
      <w:rFonts w:eastAsia="Times New Roman" w:cstheme="minorHAnsi"/>
      <w:sz w:val="20"/>
      <w:szCs w:val="20"/>
      <w:lang w:eastAsia="en-AU"/>
    </w:rPr>
  </w:style>
  <w:style w:type="character" w:customStyle="1" w:styleId="CommentSubjectChar">
    <w:name w:val="Comment Subject Char"/>
    <w:basedOn w:val="CommentTextChar"/>
    <w:link w:val="CommentSubject"/>
    <w:uiPriority w:val="99"/>
    <w:semiHidden/>
    <w:rsid w:val="008F76B7"/>
    <w:rPr>
      <w:rFonts w:eastAsia="Times New Roman" w:cstheme="minorHAnsi"/>
      <w:b/>
      <w:bCs/>
      <w:sz w:val="20"/>
      <w:szCs w:val="20"/>
      <w:lang w:eastAsia="en-AU"/>
    </w:rPr>
  </w:style>
  <w:style w:type="paragraph" w:styleId="CommentSubject">
    <w:name w:val="annotation subject"/>
    <w:basedOn w:val="CommentText"/>
    <w:next w:val="CommentText"/>
    <w:link w:val="CommentSubjectChar"/>
    <w:uiPriority w:val="99"/>
    <w:semiHidden/>
    <w:unhideWhenUsed/>
    <w:rsid w:val="008F76B7"/>
    <w:rPr>
      <w:b/>
      <w:bCs/>
    </w:rPr>
  </w:style>
  <w:style w:type="character" w:customStyle="1" w:styleId="selectable">
    <w:name w:val="selectable"/>
    <w:basedOn w:val="DefaultParagraphFont"/>
    <w:rsid w:val="008F76B7"/>
  </w:style>
  <w:style w:type="paragraph" w:styleId="TOCHeading">
    <w:name w:val="TOC Heading"/>
    <w:basedOn w:val="Heading1"/>
    <w:next w:val="Normal"/>
    <w:uiPriority w:val="39"/>
    <w:unhideWhenUsed/>
    <w:qFormat/>
    <w:rsid w:val="00E1554A"/>
    <w:pPr>
      <w:numPr>
        <w:numId w:val="0"/>
      </w:numPr>
      <w:outlineLvl w:val="9"/>
    </w:pPr>
    <w:rPr>
      <w:lang w:val="en-US"/>
    </w:rPr>
  </w:style>
  <w:style w:type="paragraph" w:styleId="TOC1">
    <w:name w:val="toc 1"/>
    <w:basedOn w:val="Normal"/>
    <w:next w:val="Normal"/>
    <w:autoRedefine/>
    <w:uiPriority w:val="39"/>
    <w:unhideWhenUsed/>
    <w:rsid w:val="00E1554A"/>
    <w:pPr>
      <w:spacing w:after="100"/>
    </w:pPr>
  </w:style>
  <w:style w:type="paragraph" w:styleId="TOC2">
    <w:name w:val="toc 2"/>
    <w:basedOn w:val="Normal"/>
    <w:next w:val="Normal"/>
    <w:autoRedefine/>
    <w:uiPriority w:val="39"/>
    <w:unhideWhenUsed/>
    <w:rsid w:val="00E1554A"/>
    <w:pPr>
      <w:spacing w:after="100"/>
      <w:ind w:left="220"/>
    </w:pPr>
  </w:style>
  <w:style w:type="paragraph" w:styleId="TOC3">
    <w:name w:val="toc 3"/>
    <w:basedOn w:val="Normal"/>
    <w:next w:val="Normal"/>
    <w:autoRedefine/>
    <w:uiPriority w:val="39"/>
    <w:unhideWhenUsed/>
    <w:rsid w:val="00E1554A"/>
    <w:pPr>
      <w:spacing w:after="100"/>
      <w:ind w:left="440"/>
    </w:pPr>
  </w:style>
  <w:style w:type="paragraph" w:styleId="Header">
    <w:name w:val="header"/>
    <w:basedOn w:val="Normal"/>
    <w:link w:val="HeaderChar"/>
    <w:uiPriority w:val="99"/>
    <w:unhideWhenUsed/>
    <w:rsid w:val="00E15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54A"/>
  </w:style>
  <w:style w:type="paragraph" w:styleId="Footer">
    <w:name w:val="footer"/>
    <w:basedOn w:val="Normal"/>
    <w:link w:val="FooterChar"/>
    <w:uiPriority w:val="99"/>
    <w:unhideWhenUsed/>
    <w:rsid w:val="00E15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54A"/>
  </w:style>
  <w:style w:type="character" w:styleId="PlaceholderText">
    <w:name w:val="Placeholder Text"/>
    <w:basedOn w:val="DefaultParagraphFont"/>
    <w:uiPriority w:val="99"/>
    <w:semiHidden/>
    <w:rsid w:val="00075503"/>
    <w:rPr>
      <w:color w:val="808080"/>
    </w:rPr>
  </w:style>
  <w:style w:type="character" w:styleId="CommentReference">
    <w:name w:val="annotation reference"/>
    <w:basedOn w:val="DefaultParagraphFont"/>
    <w:uiPriority w:val="99"/>
    <w:semiHidden/>
    <w:unhideWhenUsed/>
    <w:rsid w:val="006B4D77"/>
    <w:rPr>
      <w:sz w:val="16"/>
      <w:szCs w:val="16"/>
    </w:rPr>
  </w:style>
  <w:style w:type="paragraph" w:styleId="NoSpacing">
    <w:name w:val="No Spacing"/>
    <w:link w:val="NoSpacingChar"/>
    <w:uiPriority w:val="1"/>
    <w:qFormat/>
    <w:rsid w:val="00E331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310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437">
      <w:bodyDiv w:val="1"/>
      <w:marLeft w:val="0"/>
      <w:marRight w:val="0"/>
      <w:marTop w:val="0"/>
      <w:marBottom w:val="0"/>
      <w:divBdr>
        <w:top w:val="none" w:sz="0" w:space="0" w:color="auto"/>
        <w:left w:val="none" w:sz="0" w:space="0" w:color="auto"/>
        <w:bottom w:val="none" w:sz="0" w:space="0" w:color="auto"/>
        <w:right w:val="none" w:sz="0" w:space="0" w:color="auto"/>
      </w:divBdr>
      <w:divsChild>
        <w:div w:id="48461854">
          <w:marLeft w:val="0"/>
          <w:marRight w:val="0"/>
          <w:marTop w:val="0"/>
          <w:marBottom w:val="0"/>
          <w:divBdr>
            <w:top w:val="none" w:sz="0" w:space="0" w:color="auto"/>
            <w:left w:val="none" w:sz="0" w:space="0" w:color="auto"/>
            <w:bottom w:val="none" w:sz="0" w:space="0" w:color="auto"/>
            <w:right w:val="none" w:sz="0" w:space="0" w:color="auto"/>
          </w:divBdr>
        </w:div>
        <w:div w:id="74280075">
          <w:marLeft w:val="0"/>
          <w:marRight w:val="0"/>
          <w:marTop w:val="0"/>
          <w:marBottom w:val="0"/>
          <w:divBdr>
            <w:top w:val="none" w:sz="0" w:space="0" w:color="auto"/>
            <w:left w:val="none" w:sz="0" w:space="0" w:color="auto"/>
            <w:bottom w:val="none" w:sz="0" w:space="0" w:color="auto"/>
            <w:right w:val="none" w:sz="0" w:space="0" w:color="auto"/>
          </w:divBdr>
        </w:div>
        <w:div w:id="724530534">
          <w:marLeft w:val="0"/>
          <w:marRight w:val="0"/>
          <w:marTop w:val="0"/>
          <w:marBottom w:val="0"/>
          <w:divBdr>
            <w:top w:val="none" w:sz="0" w:space="0" w:color="auto"/>
            <w:left w:val="none" w:sz="0" w:space="0" w:color="auto"/>
            <w:bottom w:val="none" w:sz="0" w:space="0" w:color="auto"/>
            <w:right w:val="none" w:sz="0" w:space="0" w:color="auto"/>
          </w:divBdr>
        </w:div>
        <w:div w:id="915628069">
          <w:marLeft w:val="0"/>
          <w:marRight w:val="0"/>
          <w:marTop w:val="0"/>
          <w:marBottom w:val="0"/>
          <w:divBdr>
            <w:top w:val="none" w:sz="0" w:space="0" w:color="auto"/>
            <w:left w:val="none" w:sz="0" w:space="0" w:color="auto"/>
            <w:bottom w:val="none" w:sz="0" w:space="0" w:color="auto"/>
            <w:right w:val="none" w:sz="0" w:space="0" w:color="auto"/>
          </w:divBdr>
        </w:div>
        <w:div w:id="1009986873">
          <w:marLeft w:val="0"/>
          <w:marRight w:val="0"/>
          <w:marTop w:val="0"/>
          <w:marBottom w:val="0"/>
          <w:divBdr>
            <w:top w:val="none" w:sz="0" w:space="0" w:color="auto"/>
            <w:left w:val="none" w:sz="0" w:space="0" w:color="auto"/>
            <w:bottom w:val="none" w:sz="0" w:space="0" w:color="auto"/>
            <w:right w:val="none" w:sz="0" w:space="0" w:color="auto"/>
          </w:divBdr>
        </w:div>
        <w:div w:id="1153835929">
          <w:marLeft w:val="0"/>
          <w:marRight w:val="0"/>
          <w:marTop w:val="0"/>
          <w:marBottom w:val="0"/>
          <w:divBdr>
            <w:top w:val="none" w:sz="0" w:space="0" w:color="auto"/>
            <w:left w:val="none" w:sz="0" w:space="0" w:color="auto"/>
            <w:bottom w:val="none" w:sz="0" w:space="0" w:color="auto"/>
            <w:right w:val="none" w:sz="0" w:space="0" w:color="auto"/>
          </w:divBdr>
        </w:div>
        <w:div w:id="1319380527">
          <w:marLeft w:val="0"/>
          <w:marRight w:val="0"/>
          <w:marTop w:val="0"/>
          <w:marBottom w:val="0"/>
          <w:divBdr>
            <w:top w:val="none" w:sz="0" w:space="0" w:color="auto"/>
            <w:left w:val="none" w:sz="0" w:space="0" w:color="auto"/>
            <w:bottom w:val="none" w:sz="0" w:space="0" w:color="auto"/>
            <w:right w:val="none" w:sz="0" w:space="0" w:color="auto"/>
          </w:divBdr>
        </w:div>
        <w:div w:id="1550998253">
          <w:marLeft w:val="0"/>
          <w:marRight w:val="0"/>
          <w:marTop w:val="0"/>
          <w:marBottom w:val="0"/>
          <w:divBdr>
            <w:top w:val="none" w:sz="0" w:space="0" w:color="auto"/>
            <w:left w:val="none" w:sz="0" w:space="0" w:color="auto"/>
            <w:bottom w:val="none" w:sz="0" w:space="0" w:color="auto"/>
            <w:right w:val="none" w:sz="0" w:space="0" w:color="auto"/>
          </w:divBdr>
        </w:div>
        <w:div w:id="1786928533">
          <w:marLeft w:val="0"/>
          <w:marRight w:val="0"/>
          <w:marTop w:val="0"/>
          <w:marBottom w:val="0"/>
          <w:divBdr>
            <w:top w:val="none" w:sz="0" w:space="0" w:color="auto"/>
            <w:left w:val="none" w:sz="0" w:space="0" w:color="auto"/>
            <w:bottom w:val="none" w:sz="0" w:space="0" w:color="auto"/>
            <w:right w:val="none" w:sz="0" w:space="0" w:color="auto"/>
          </w:divBdr>
        </w:div>
        <w:div w:id="1815826993">
          <w:marLeft w:val="0"/>
          <w:marRight w:val="0"/>
          <w:marTop w:val="0"/>
          <w:marBottom w:val="0"/>
          <w:divBdr>
            <w:top w:val="none" w:sz="0" w:space="0" w:color="auto"/>
            <w:left w:val="none" w:sz="0" w:space="0" w:color="auto"/>
            <w:bottom w:val="none" w:sz="0" w:space="0" w:color="auto"/>
            <w:right w:val="none" w:sz="0" w:space="0" w:color="auto"/>
          </w:divBdr>
        </w:div>
        <w:div w:id="1978677682">
          <w:marLeft w:val="0"/>
          <w:marRight w:val="0"/>
          <w:marTop w:val="0"/>
          <w:marBottom w:val="0"/>
          <w:divBdr>
            <w:top w:val="none" w:sz="0" w:space="0" w:color="auto"/>
            <w:left w:val="none" w:sz="0" w:space="0" w:color="auto"/>
            <w:bottom w:val="none" w:sz="0" w:space="0" w:color="auto"/>
            <w:right w:val="none" w:sz="0" w:space="0" w:color="auto"/>
          </w:divBdr>
        </w:div>
      </w:divsChild>
    </w:div>
    <w:div w:id="642976356">
      <w:bodyDiv w:val="1"/>
      <w:marLeft w:val="0"/>
      <w:marRight w:val="0"/>
      <w:marTop w:val="0"/>
      <w:marBottom w:val="0"/>
      <w:divBdr>
        <w:top w:val="none" w:sz="0" w:space="0" w:color="auto"/>
        <w:left w:val="none" w:sz="0" w:space="0" w:color="auto"/>
        <w:bottom w:val="none" w:sz="0" w:space="0" w:color="auto"/>
        <w:right w:val="none" w:sz="0" w:space="0" w:color="auto"/>
      </w:divBdr>
      <w:divsChild>
        <w:div w:id="39790581">
          <w:marLeft w:val="0"/>
          <w:marRight w:val="0"/>
          <w:marTop w:val="0"/>
          <w:marBottom w:val="0"/>
          <w:divBdr>
            <w:top w:val="none" w:sz="0" w:space="0" w:color="auto"/>
            <w:left w:val="none" w:sz="0" w:space="0" w:color="auto"/>
            <w:bottom w:val="none" w:sz="0" w:space="0" w:color="auto"/>
            <w:right w:val="none" w:sz="0" w:space="0" w:color="auto"/>
          </w:divBdr>
        </w:div>
        <w:div w:id="178205181">
          <w:marLeft w:val="0"/>
          <w:marRight w:val="0"/>
          <w:marTop w:val="0"/>
          <w:marBottom w:val="0"/>
          <w:divBdr>
            <w:top w:val="none" w:sz="0" w:space="0" w:color="auto"/>
            <w:left w:val="none" w:sz="0" w:space="0" w:color="auto"/>
            <w:bottom w:val="none" w:sz="0" w:space="0" w:color="auto"/>
            <w:right w:val="none" w:sz="0" w:space="0" w:color="auto"/>
          </w:divBdr>
        </w:div>
        <w:div w:id="320282667">
          <w:marLeft w:val="0"/>
          <w:marRight w:val="0"/>
          <w:marTop w:val="0"/>
          <w:marBottom w:val="0"/>
          <w:divBdr>
            <w:top w:val="none" w:sz="0" w:space="0" w:color="auto"/>
            <w:left w:val="none" w:sz="0" w:space="0" w:color="auto"/>
            <w:bottom w:val="none" w:sz="0" w:space="0" w:color="auto"/>
            <w:right w:val="none" w:sz="0" w:space="0" w:color="auto"/>
          </w:divBdr>
        </w:div>
        <w:div w:id="490217396">
          <w:marLeft w:val="0"/>
          <w:marRight w:val="0"/>
          <w:marTop w:val="0"/>
          <w:marBottom w:val="0"/>
          <w:divBdr>
            <w:top w:val="none" w:sz="0" w:space="0" w:color="auto"/>
            <w:left w:val="none" w:sz="0" w:space="0" w:color="auto"/>
            <w:bottom w:val="none" w:sz="0" w:space="0" w:color="auto"/>
            <w:right w:val="none" w:sz="0" w:space="0" w:color="auto"/>
          </w:divBdr>
        </w:div>
        <w:div w:id="676731735">
          <w:marLeft w:val="0"/>
          <w:marRight w:val="0"/>
          <w:marTop w:val="0"/>
          <w:marBottom w:val="0"/>
          <w:divBdr>
            <w:top w:val="none" w:sz="0" w:space="0" w:color="auto"/>
            <w:left w:val="none" w:sz="0" w:space="0" w:color="auto"/>
            <w:bottom w:val="none" w:sz="0" w:space="0" w:color="auto"/>
            <w:right w:val="none" w:sz="0" w:space="0" w:color="auto"/>
          </w:divBdr>
          <w:divsChild>
            <w:div w:id="1441753066">
              <w:marLeft w:val="0"/>
              <w:marRight w:val="0"/>
              <w:marTop w:val="0"/>
              <w:marBottom w:val="0"/>
              <w:divBdr>
                <w:top w:val="none" w:sz="0" w:space="0" w:color="auto"/>
                <w:left w:val="none" w:sz="0" w:space="0" w:color="auto"/>
                <w:bottom w:val="none" w:sz="0" w:space="0" w:color="auto"/>
                <w:right w:val="none" w:sz="0" w:space="0" w:color="auto"/>
              </w:divBdr>
            </w:div>
            <w:div w:id="1488941552">
              <w:marLeft w:val="0"/>
              <w:marRight w:val="0"/>
              <w:marTop w:val="0"/>
              <w:marBottom w:val="0"/>
              <w:divBdr>
                <w:top w:val="none" w:sz="0" w:space="0" w:color="auto"/>
                <w:left w:val="none" w:sz="0" w:space="0" w:color="auto"/>
                <w:bottom w:val="none" w:sz="0" w:space="0" w:color="auto"/>
                <w:right w:val="none" w:sz="0" w:space="0" w:color="auto"/>
              </w:divBdr>
            </w:div>
          </w:divsChild>
        </w:div>
        <w:div w:id="693270095">
          <w:marLeft w:val="0"/>
          <w:marRight w:val="0"/>
          <w:marTop w:val="0"/>
          <w:marBottom w:val="0"/>
          <w:divBdr>
            <w:top w:val="none" w:sz="0" w:space="0" w:color="auto"/>
            <w:left w:val="none" w:sz="0" w:space="0" w:color="auto"/>
            <w:bottom w:val="none" w:sz="0" w:space="0" w:color="auto"/>
            <w:right w:val="none" w:sz="0" w:space="0" w:color="auto"/>
          </w:divBdr>
        </w:div>
        <w:div w:id="1049766914">
          <w:marLeft w:val="0"/>
          <w:marRight w:val="0"/>
          <w:marTop w:val="0"/>
          <w:marBottom w:val="0"/>
          <w:divBdr>
            <w:top w:val="none" w:sz="0" w:space="0" w:color="auto"/>
            <w:left w:val="none" w:sz="0" w:space="0" w:color="auto"/>
            <w:bottom w:val="none" w:sz="0" w:space="0" w:color="auto"/>
            <w:right w:val="none" w:sz="0" w:space="0" w:color="auto"/>
          </w:divBdr>
        </w:div>
        <w:div w:id="1100491456">
          <w:marLeft w:val="0"/>
          <w:marRight w:val="0"/>
          <w:marTop w:val="0"/>
          <w:marBottom w:val="0"/>
          <w:divBdr>
            <w:top w:val="none" w:sz="0" w:space="0" w:color="auto"/>
            <w:left w:val="none" w:sz="0" w:space="0" w:color="auto"/>
            <w:bottom w:val="none" w:sz="0" w:space="0" w:color="auto"/>
            <w:right w:val="none" w:sz="0" w:space="0" w:color="auto"/>
          </w:divBdr>
        </w:div>
        <w:div w:id="1169715505">
          <w:marLeft w:val="0"/>
          <w:marRight w:val="0"/>
          <w:marTop w:val="0"/>
          <w:marBottom w:val="0"/>
          <w:divBdr>
            <w:top w:val="none" w:sz="0" w:space="0" w:color="auto"/>
            <w:left w:val="none" w:sz="0" w:space="0" w:color="auto"/>
            <w:bottom w:val="none" w:sz="0" w:space="0" w:color="auto"/>
            <w:right w:val="none" w:sz="0" w:space="0" w:color="auto"/>
          </w:divBdr>
        </w:div>
        <w:div w:id="1283682263">
          <w:marLeft w:val="0"/>
          <w:marRight w:val="0"/>
          <w:marTop w:val="0"/>
          <w:marBottom w:val="0"/>
          <w:divBdr>
            <w:top w:val="none" w:sz="0" w:space="0" w:color="auto"/>
            <w:left w:val="none" w:sz="0" w:space="0" w:color="auto"/>
            <w:bottom w:val="none" w:sz="0" w:space="0" w:color="auto"/>
            <w:right w:val="none" w:sz="0" w:space="0" w:color="auto"/>
          </w:divBdr>
        </w:div>
        <w:div w:id="1374186099">
          <w:marLeft w:val="0"/>
          <w:marRight w:val="0"/>
          <w:marTop w:val="0"/>
          <w:marBottom w:val="0"/>
          <w:divBdr>
            <w:top w:val="none" w:sz="0" w:space="0" w:color="auto"/>
            <w:left w:val="none" w:sz="0" w:space="0" w:color="auto"/>
            <w:bottom w:val="none" w:sz="0" w:space="0" w:color="auto"/>
            <w:right w:val="none" w:sz="0" w:space="0" w:color="auto"/>
          </w:divBdr>
        </w:div>
        <w:div w:id="1576476596">
          <w:marLeft w:val="0"/>
          <w:marRight w:val="0"/>
          <w:marTop w:val="0"/>
          <w:marBottom w:val="0"/>
          <w:divBdr>
            <w:top w:val="none" w:sz="0" w:space="0" w:color="auto"/>
            <w:left w:val="none" w:sz="0" w:space="0" w:color="auto"/>
            <w:bottom w:val="none" w:sz="0" w:space="0" w:color="auto"/>
            <w:right w:val="none" w:sz="0" w:space="0" w:color="auto"/>
          </w:divBdr>
        </w:div>
        <w:div w:id="1987395055">
          <w:marLeft w:val="0"/>
          <w:marRight w:val="0"/>
          <w:marTop w:val="0"/>
          <w:marBottom w:val="0"/>
          <w:divBdr>
            <w:top w:val="none" w:sz="0" w:space="0" w:color="auto"/>
            <w:left w:val="none" w:sz="0" w:space="0" w:color="auto"/>
            <w:bottom w:val="none" w:sz="0" w:space="0" w:color="auto"/>
            <w:right w:val="none" w:sz="0" w:space="0" w:color="auto"/>
          </w:divBdr>
        </w:div>
        <w:div w:id="2074808889">
          <w:marLeft w:val="0"/>
          <w:marRight w:val="0"/>
          <w:marTop w:val="0"/>
          <w:marBottom w:val="0"/>
          <w:divBdr>
            <w:top w:val="none" w:sz="0" w:space="0" w:color="auto"/>
            <w:left w:val="none" w:sz="0" w:space="0" w:color="auto"/>
            <w:bottom w:val="none" w:sz="0" w:space="0" w:color="auto"/>
            <w:right w:val="none" w:sz="0" w:space="0" w:color="auto"/>
          </w:divBdr>
        </w:div>
      </w:divsChild>
    </w:div>
    <w:div w:id="960846689">
      <w:bodyDiv w:val="1"/>
      <w:marLeft w:val="0"/>
      <w:marRight w:val="0"/>
      <w:marTop w:val="0"/>
      <w:marBottom w:val="0"/>
      <w:divBdr>
        <w:top w:val="none" w:sz="0" w:space="0" w:color="auto"/>
        <w:left w:val="none" w:sz="0" w:space="0" w:color="auto"/>
        <w:bottom w:val="none" w:sz="0" w:space="0" w:color="auto"/>
        <w:right w:val="none" w:sz="0" w:space="0" w:color="auto"/>
      </w:divBdr>
      <w:divsChild>
        <w:div w:id="36396869">
          <w:marLeft w:val="0"/>
          <w:marRight w:val="0"/>
          <w:marTop w:val="0"/>
          <w:marBottom w:val="0"/>
          <w:divBdr>
            <w:top w:val="none" w:sz="0" w:space="0" w:color="auto"/>
            <w:left w:val="none" w:sz="0" w:space="0" w:color="auto"/>
            <w:bottom w:val="none" w:sz="0" w:space="0" w:color="auto"/>
            <w:right w:val="none" w:sz="0" w:space="0" w:color="auto"/>
          </w:divBdr>
        </w:div>
        <w:div w:id="63334958">
          <w:marLeft w:val="0"/>
          <w:marRight w:val="0"/>
          <w:marTop w:val="0"/>
          <w:marBottom w:val="0"/>
          <w:divBdr>
            <w:top w:val="none" w:sz="0" w:space="0" w:color="auto"/>
            <w:left w:val="none" w:sz="0" w:space="0" w:color="auto"/>
            <w:bottom w:val="none" w:sz="0" w:space="0" w:color="auto"/>
            <w:right w:val="none" w:sz="0" w:space="0" w:color="auto"/>
          </w:divBdr>
        </w:div>
        <w:div w:id="68428497">
          <w:marLeft w:val="0"/>
          <w:marRight w:val="0"/>
          <w:marTop w:val="0"/>
          <w:marBottom w:val="0"/>
          <w:divBdr>
            <w:top w:val="none" w:sz="0" w:space="0" w:color="auto"/>
            <w:left w:val="none" w:sz="0" w:space="0" w:color="auto"/>
            <w:bottom w:val="none" w:sz="0" w:space="0" w:color="auto"/>
            <w:right w:val="none" w:sz="0" w:space="0" w:color="auto"/>
          </w:divBdr>
        </w:div>
        <w:div w:id="71437573">
          <w:marLeft w:val="0"/>
          <w:marRight w:val="0"/>
          <w:marTop w:val="0"/>
          <w:marBottom w:val="0"/>
          <w:divBdr>
            <w:top w:val="none" w:sz="0" w:space="0" w:color="auto"/>
            <w:left w:val="none" w:sz="0" w:space="0" w:color="auto"/>
            <w:bottom w:val="none" w:sz="0" w:space="0" w:color="auto"/>
            <w:right w:val="none" w:sz="0" w:space="0" w:color="auto"/>
          </w:divBdr>
        </w:div>
        <w:div w:id="86997264">
          <w:marLeft w:val="0"/>
          <w:marRight w:val="0"/>
          <w:marTop w:val="0"/>
          <w:marBottom w:val="0"/>
          <w:divBdr>
            <w:top w:val="none" w:sz="0" w:space="0" w:color="auto"/>
            <w:left w:val="none" w:sz="0" w:space="0" w:color="auto"/>
            <w:bottom w:val="none" w:sz="0" w:space="0" w:color="auto"/>
            <w:right w:val="none" w:sz="0" w:space="0" w:color="auto"/>
          </w:divBdr>
        </w:div>
        <w:div w:id="186330391">
          <w:marLeft w:val="0"/>
          <w:marRight w:val="0"/>
          <w:marTop w:val="0"/>
          <w:marBottom w:val="0"/>
          <w:divBdr>
            <w:top w:val="none" w:sz="0" w:space="0" w:color="auto"/>
            <w:left w:val="none" w:sz="0" w:space="0" w:color="auto"/>
            <w:bottom w:val="none" w:sz="0" w:space="0" w:color="auto"/>
            <w:right w:val="none" w:sz="0" w:space="0" w:color="auto"/>
          </w:divBdr>
        </w:div>
        <w:div w:id="197668914">
          <w:marLeft w:val="0"/>
          <w:marRight w:val="0"/>
          <w:marTop w:val="0"/>
          <w:marBottom w:val="0"/>
          <w:divBdr>
            <w:top w:val="none" w:sz="0" w:space="0" w:color="auto"/>
            <w:left w:val="none" w:sz="0" w:space="0" w:color="auto"/>
            <w:bottom w:val="none" w:sz="0" w:space="0" w:color="auto"/>
            <w:right w:val="none" w:sz="0" w:space="0" w:color="auto"/>
          </w:divBdr>
        </w:div>
        <w:div w:id="303462334">
          <w:marLeft w:val="0"/>
          <w:marRight w:val="0"/>
          <w:marTop w:val="0"/>
          <w:marBottom w:val="0"/>
          <w:divBdr>
            <w:top w:val="none" w:sz="0" w:space="0" w:color="auto"/>
            <w:left w:val="none" w:sz="0" w:space="0" w:color="auto"/>
            <w:bottom w:val="none" w:sz="0" w:space="0" w:color="auto"/>
            <w:right w:val="none" w:sz="0" w:space="0" w:color="auto"/>
          </w:divBdr>
        </w:div>
        <w:div w:id="329450222">
          <w:marLeft w:val="0"/>
          <w:marRight w:val="0"/>
          <w:marTop w:val="0"/>
          <w:marBottom w:val="0"/>
          <w:divBdr>
            <w:top w:val="none" w:sz="0" w:space="0" w:color="auto"/>
            <w:left w:val="none" w:sz="0" w:space="0" w:color="auto"/>
            <w:bottom w:val="none" w:sz="0" w:space="0" w:color="auto"/>
            <w:right w:val="none" w:sz="0" w:space="0" w:color="auto"/>
          </w:divBdr>
        </w:div>
        <w:div w:id="365257684">
          <w:marLeft w:val="0"/>
          <w:marRight w:val="0"/>
          <w:marTop w:val="0"/>
          <w:marBottom w:val="0"/>
          <w:divBdr>
            <w:top w:val="none" w:sz="0" w:space="0" w:color="auto"/>
            <w:left w:val="none" w:sz="0" w:space="0" w:color="auto"/>
            <w:bottom w:val="none" w:sz="0" w:space="0" w:color="auto"/>
            <w:right w:val="none" w:sz="0" w:space="0" w:color="auto"/>
          </w:divBdr>
        </w:div>
        <w:div w:id="381294772">
          <w:marLeft w:val="0"/>
          <w:marRight w:val="0"/>
          <w:marTop w:val="0"/>
          <w:marBottom w:val="0"/>
          <w:divBdr>
            <w:top w:val="none" w:sz="0" w:space="0" w:color="auto"/>
            <w:left w:val="none" w:sz="0" w:space="0" w:color="auto"/>
            <w:bottom w:val="none" w:sz="0" w:space="0" w:color="auto"/>
            <w:right w:val="none" w:sz="0" w:space="0" w:color="auto"/>
          </w:divBdr>
        </w:div>
        <w:div w:id="506362316">
          <w:marLeft w:val="0"/>
          <w:marRight w:val="0"/>
          <w:marTop w:val="0"/>
          <w:marBottom w:val="0"/>
          <w:divBdr>
            <w:top w:val="none" w:sz="0" w:space="0" w:color="auto"/>
            <w:left w:val="none" w:sz="0" w:space="0" w:color="auto"/>
            <w:bottom w:val="none" w:sz="0" w:space="0" w:color="auto"/>
            <w:right w:val="none" w:sz="0" w:space="0" w:color="auto"/>
          </w:divBdr>
          <w:divsChild>
            <w:div w:id="1055809126">
              <w:marLeft w:val="-75"/>
              <w:marRight w:val="0"/>
              <w:marTop w:val="30"/>
              <w:marBottom w:val="30"/>
              <w:divBdr>
                <w:top w:val="none" w:sz="0" w:space="0" w:color="auto"/>
                <w:left w:val="none" w:sz="0" w:space="0" w:color="auto"/>
                <w:bottom w:val="none" w:sz="0" w:space="0" w:color="auto"/>
                <w:right w:val="none" w:sz="0" w:space="0" w:color="auto"/>
              </w:divBdr>
              <w:divsChild>
                <w:div w:id="41446789">
                  <w:marLeft w:val="0"/>
                  <w:marRight w:val="0"/>
                  <w:marTop w:val="0"/>
                  <w:marBottom w:val="0"/>
                  <w:divBdr>
                    <w:top w:val="none" w:sz="0" w:space="0" w:color="auto"/>
                    <w:left w:val="none" w:sz="0" w:space="0" w:color="auto"/>
                    <w:bottom w:val="none" w:sz="0" w:space="0" w:color="auto"/>
                    <w:right w:val="none" w:sz="0" w:space="0" w:color="auto"/>
                  </w:divBdr>
                  <w:divsChild>
                    <w:div w:id="1293368971">
                      <w:marLeft w:val="0"/>
                      <w:marRight w:val="0"/>
                      <w:marTop w:val="0"/>
                      <w:marBottom w:val="0"/>
                      <w:divBdr>
                        <w:top w:val="none" w:sz="0" w:space="0" w:color="auto"/>
                        <w:left w:val="none" w:sz="0" w:space="0" w:color="auto"/>
                        <w:bottom w:val="none" w:sz="0" w:space="0" w:color="auto"/>
                        <w:right w:val="none" w:sz="0" w:space="0" w:color="auto"/>
                      </w:divBdr>
                    </w:div>
                  </w:divsChild>
                </w:div>
                <w:div w:id="76292414">
                  <w:marLeft w:val="0"/>
                  <w:marRight w:val="0"/>
                  <w:marTop w:val="0"/>
                  <w:marBottom w:val="0"/>
                  <w:divBdr>
                    <w:top w:val="none" w:sz="0" w:space="0" w:color="auto"/>
                    <w:left w:val="none" w:sz="0" w:space="0" w:color="auto"/>
                    <w:bottom w:val="none" w:sz="0" w:space="0" w:color="auto"/>
                    <w:right w:val="none" w:sz="0" w:space="0" w:color="auto"/>
                  </w:divBdr>
                  <w:divsChild>
                    <w:div w:id="1894928720">
                      <w:marLeft w:val="0"/>
                      <w:marRight w:val="0"/>
                      <w:marTop w:val="0"/>
                      <w:marBottom w:val="0"/>
                      <w:divBdr>
                        <w:top w:val="none" w:sz="0" w:space="0" w:color="auto"/>
                        <w:left w:val="none" w:sz="0" w:space="0" w:color="auto"/>
                        <w:bottom w:val="none" w:sz="0" w:space="0" w:color="auto"/>
                        <w:right w:val="none" w:sz="0" w:space="0" w:color="auto"/>
                      </w:divBdr>
                    </w:div>
                  </w:divsChild>
                </w:div>
                <w:div w:id="109982272">
                  <w:marLeft w:val="0"/>
                  <w:marRight w:val="0"/>
                  <w:marTop w:val="0"/>
                  <w:marBottom w:val="0"/>
                  <w:divBdr>
                    <w:top w:val="none" w:sz="0" w:space="0" w:color="auto"/>
                    <w:left w:val="none" w:sz="0" w:space="0" w:color="auto"/>
                    <w:bottom w:val="none" w:sz="0" w:space="0" w:color="auto"/>
                    <w:right w:val="none" w:sz="0" w:space="0" w:color="auto"/>
                  </w:divBdr>
                  <w:divsChild>
                    <w:div w:id="1967539638">
                      <w:marLeft w:val="0"/>
                      <w:marRight w:val="0"/>
                      <w:marTop w:val="0"/>
                      <w:marBottom w:val="0"/>
                      <w:divBdr>
                        <w:top w:val="none" w:sz="0" w:space="0" w:color="auto"/>
                        <w:left w:val="none" w:sz="0" w:space="0" w:color="auto"/>
                        <w:bottom w:val="none" w:sz="0" w:space="0" w:color="auto"/>
                        <w:right w:val="none" w:sz="0" w:space="0" w:color="auto"/>
                      </w:divBdr>
                    </w:div>
                  </w:divsChild>
                </w:div>
                <w:div w:id="254678878">
                  <w:marLeft w:val="0"/>
                  <w:marRight w:val="0"/>
                  <w:marTop w:val="0"/>
                  <w:marBottom w:val="0"/>
                  <w:divBdr>
                    <w:top w:val="none" w:sz="0" w:space="0" w:color="auto"/>
                    <w:left w:val="none" w:sz="0" w:space="0" w:color="auto"/>
                    <w:bottom w:val="none" w:sz="0" w:space="0" w:color="auto"/>
                    <w:right w:val="none" w:sz="0" w:space="0" w:color="auto"/>
                  </w:divBdr>
                  <w:divsChild>
                    <w:div w:id="891237440">
                      <w:marLeft w:val="0"/>
                      <w:marRight w:val="0"/>
                      <w:marTop w:val="0"/>
                      <w:marBottom w:val="0"/>
                      <w:divBdr>
                        <w:top w:val="none" w:sz="0" w:space="0" w:color="auto"/>
                        <w:left w:val="none" w:sz="0" w:space="0" w:color="auto"/>
                        <w:bottom w:val="none" w:sz="0" w:space="0" w:color="auto"/>
                        <w:right w:val="none" w:sz="0" w:space="0" w:color="auto"/>
                      </w:divBdr>
                    </w:div>
                  </w:divsChild>
                </w:div>
                <w:div w:id="269165646">
                  <w:marLeft w:val="0"/>
                  <w:marRight w:val="0"/>
                  <w:marTop w:val="0"/>
                  <w:marBottom w:val="0"/>
                  <w:divBdr>
                    <w:top w:val="none" w:sz="0" w:space="0" w:color="auto"/>
                    <w:left w:val="none" w:sz="0" w:space="0" w:color="auto"/>
                    <w:bottom w:val="none" w:sz="0" w:space="0" w:color="auto"/>
                    <w:right w:val="none" w:sz="0" w:space="0" w:color="auto"/>
                  </w:divBdr>
                  <w:divsChild>
                    <w:div w:id="419571221">
                      <w:marLeft w:val="0"/>
                      <w:marRight w:val="0"/>
                      <w:marTop w:val="0"/>
                      <w:marBottom w:val="0"/>
                      <w:divBdr>
                        <w:top w:val="none" w:sz="0" w:space="0" w:color="auto"/>
                        <w:left w:val="none" w:sz="0" w:space="0" w:color="auto"/>
                        <w:bottom w:val="none" w:sz="0" w:space="0" w:color="auto"/>
                        <w:right w:val="none" w:sz="0" w:space="0" w:color="auto"/>
                      </w:divBdr>
                    </w:div>
                  </w:divsChild>
                </w:div>
                <w:div w:id="325745801">
                  <w:marLeft w:val="0"/>
                  <w:marRight w:val="0"/>
                  <w:marTop w:val="0"/>
                  <w:marBottom w:val="0"/>
                  <w:divBdr>
                    <w:top w:val="none" w:sz="0" w:space="0" w:color="auto"/>
                    <w:left w:val="none" w:sz="0" w:space="0" w:color="auto"/>
                    <w:bottom w:val="none" w:sz="0" w:space="0" w:color="auto"/>
                    <w:right w:val="none" w:sz="0" w:space="0" w:color="auto"/>
                  </w:divBdr>
                  <w:divsChild>
                    <w:div w:id="944195566">
                      <w:marLeft w:val="0"/>
                      <w:marRight w:val="0"/>
                      <w:marTop w:val="0"/>
                      <w:marBottom w:val="0"/>
                      <w:divBdr>
                        <w:top w:val="none" w:sz="0" w:space="0" w:color="auto"/>
                        <w:left w:val="none" w:sz="0" w:space="0" w:color="auto"/>
                        <w:bottom w:val="none" w:sz="0" w:space="0" w:color="auto"/>
                        <w:right w:val="none" w:sz="0" w:space="0" w:color="auto"/>
                      </w:divBdr>
                    </w:div>
                  </w:divsChild>
                </w:div>
                <w:div w:id="343829176">
                  <w:marLeft w:val="0"/>
                  <w:marRight w:val="0"/>
                  <w:marTop w:val="0"/>
                  <w:marBottom w:val="0"/>
                  <w:divBdr>
                    <w:top w:val="none" w:sz="0" w:space="0" w:color="auto"/>
                    <w:left w:val="none" w:sz="0" w:space="0" w:color="auto"/>
                    <w:bottom w:val="none" w:sz="0" w:space="0" w:color="auto"/>
                    <w:right w:val="none" w:sz="0" w:space="0" w:color="auto"/>
                  </w:divBdr>
                  <w:divsChild>
                    <w:div w:id="578558808">
                      <w:marLeft w:val="0"/>
                      <w:marRight w:val="0"/>
                      <w:marTop w:val="0"/>
                      <w:marBottom w:val="0"/>
                      <w:divBdr>
                        <w:top w:val="none" w:sz="0" w:space="0" w:color="auto"/>
                        <w:left w:val="none" w:sz="0" w:space="0" w:color="auto"/>
                        <w:bottom w:val="none" w:sz="0" w:space="0" w:color="auto"/>
                        <w:right w:val="none" w:sz="0" w:space="0" w:color="auto"/>
                      </w:divBdr>
                    </w:div>
                  </w:divsChild>
                </w:div>
                <w:div w:id="368728590">
                  <w:marLeft w:val="0"/>
                  <w:marRight w:val="0"/>
                  <w:marTop w:val="0"/>
                  <w:marBottom w:val="0"/>
                  <w:divBdr>
                    <w:top w:val="none" w:sz="0" w:space="0" w:color="auto"/>
                    <w:left w:val="none" w:sz="0" w:space="0" w:color="auto"/>
                    <w:bottom w:val="none" w:sz="0" w:space="0" w:color="auto"/>
                    <w:right w:val="none" w:sz="0" w:space="0" w:color="auto"/>
                  </w:divBdr>
                  <w:divsChild>
                    <w:div w:id="1758672116">
                      <w:marLeft w:val="0"/>
                      <w:marRight w:val="0"/>
                      <w:marTop w:val="0"/>
                      <w:marBottom w:val="0"/>
                      <w:divBdr>
                        <w:top w:val="none" w:sz="0" w:space="0" w:color="auto"/>
                        <w:left w:val="none" w:sz="0" w:space="0" w:color="auto"/>
                        <w:bottom w:val="none" w:sz="0" w:space="0" w:color="auto"/>
                        <w:right w:val="none" w:sz="0" w:space="0" w:color="auto"/>
                      </w:divBdr>
                    </w:div>
                  </w:divsChild>
                </w:div>
                <w:div w:id="402945168">
                  <w:marLeft w:val="0"/>
                  <w:marRight w:val="0"/>
                  <w:marTop w:val="0"/>
                  <w:marBottom w:val="0"/>
                  <w:divBdr>
                    <w:top w:val="none" w:sz="0" w:space="0" w:color="auto"/>
                    <w:left w:val="none" w:sz="0" w:space="0" w:color="auto"/>
                    <w:bottom w:val="none" w:sz="0" w:space="0" w:color="auto"/>
                    <w:right w:val="none" w:sz="0" w:space="0" w:color="auto"/>
                  </w:divBdr>
                  <w:divsChild>
                    <w:div w:id="4989725">
                      <w:marLeft w:val="0"/>
                      <w:marRight w:val="0"/>
                      <w:marTop w:val="0"/>
                      <w:marBottom w:val="0"/>
                      <w:divBdr>
                        <w:top w:val="none" w:sz="0" w:space="0" w:color="auto"/>
                        <w:left w:val="none" w:sz="0" w:space="0" w:color="auto"/>
                        <w:bottom w:val="none" w:sz="0" w:space="0" w:color="auto"/>
                        <w:right w:val="none" w:sz="0" w:space="0" w:color="auto"/>
                      </w:divBdr>
                    </w:div>
                  </w:divsChild>
                </w:div>
                <w:div w:id="459155360">
                  <w:marLeft w:val="0"/>
                  <w:marRight w:val="0"/>
                  <w:marTop w:val="0"/>
                  <w:marBottom w:val="0"/>
                  <w:divBdr>
                    <w:top w:val="none" w:sz="0" w:space="0" w:color="auto"/>
                    <w:left w:val="none" w:sz="0" w:space="0" w:color="auto"/>
                    <w:bottom w:val="none" w:sz="0" w:space="0" w:color="auto"/>
                    <w:right w:val="none" w:sz="0" w:space="0" w:color="auto"/>
                  </w:divBdr>
                  <w:divsChild>
                    <w:div w:id="1680085544">
                      <w:marLeft w:val="0"/>
                      <w:marRight w:val="0"/>
                      <w:marTop w:val="0"/>
                      <w:marBottom w:val="0"/>
                      <w:divBdr>
                        <w:top w:val="none" w:sz="0" w:space="0" w:color="auto"/>
                        <w:left w:val="none" w:sz="0" w:space="0" w:color="auto"/>
                        <w:bottom w:val="none" w:sz="0" w:space="0" w:color="auto"/>
                        <w:right w:val="none" w:sz="0" w:space="0" w:color="auto"/>
                      </w:divBdr>
                    </w:div>
                  </w:divsChild>
                </w:div>
                <w:div w:id="487404783">
                  <w:marLeft w:val="0"/>
                  <w:marRight w:val="0"/>
                  <w:marTop w:val="0"/>
                  <w:marBottom w:val="0"/>
                  <w:divBdr>
                    <w:top w:val="none" w:sz="0" w:space="0" w:color="auto"/>
                    <w:left w:val="none" w:sz="0" w:space="0" w:color="auto"/>
                    <w:bottom w:val="none" w:sz="0" w:space="0" w:color="auto"/>
                    <w:right w:val="none" w:sz="0" w:space="0" w:color="auto"/>
                  </w:divBdr>
                  <w:divsChild>
                    <w:div w:id="1264649864">
                      <w:marLeft w:val="0"/>
                      <w:marRight w:val="0"/>
                      <w:marTop w:val="0"/>
                      <w:marBottom w:val="0"/>
                      <w:divBdr>
                        <w:top w:val="none" w:sz="0" w:space="0" w:color="auto"/>
                        <w:left w:val="none" w:sz="0" w:space="0" w:color="auto"/>
                        <w:bottom w:val="none" w:sz="0" w:space="0" w:color="auto"/>
                        <w:right w:val="none" w:sz="0" w:space="0" w:color="auto"/>
                      </w:divBdr>
                    </w:div>
                  </w:divsChild>
                </w:div>
                <w:div w:id="510605354">
                  <w:marLeft w:val="0"/>
                  <w:marRight w:val="0"/>
                  <w:marTop w:val="0"/>
                  <w:marBottom w:val="0"/>
                  <w:divBdr>
                    <w:top w:val="none" w:sz="0" w:space="0" w:color="auto"/>
                    <w:left w:val="none" w:sz="0" w:space="0" w:color="auto"/>
                    <w:bottom w:val="none" w:sz="0" w:space="0" w:color="auto"/>
                    <w:right w:val="none" w:sz="0" w:space="0" w:color="auto"/>
                  </w:divBdr>
                  <w:divsChild>
                    <w:div w:id="1545560578">
                      <w:marLeft w:val="0"/>
                      <w:marRight w:val="0"/>
                      <w:marTop w:val="0"/>
                      <w:marBottom w:val="0"/>
                      <w:divBdr>
                        <w:top w:val="none" w:sz="0" w:space="0" w:color="auto"/>
                        <w:left w:val="none" w:sz="0" w:space="0" w:color="auto"/>
                        <w:bottom w:val="none" w:sz="0" w:space="0" w:color="auto"/>
                        <w:right w:val="none" w:sz="0" w:space="0" w:color="auto"/>
                      </w:divBdr>
                    </w:div>
                  </w:divsChild>
                </w:div>
                <w:div w:id="543177587">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
                  </w:divsChild>
                </w:div>
                <w:div w:id="550310420">
                  <w:marLeft w:val="0"/>
                  <w:marRight w:val="0"/>
                  <w:marTop w:val="0"/>
                  <w:marBottom w:val="0"/>
                  <w:divBdr>
                    <w:top w:val="none" w:sz="0" w:space="0" w:color="auto"/>
                    <w:left w:val="none" w:sz="0" w:space="0" w:color="auto"/>
                    <w:bottom w:val="none" w:sz="0" w:space="0" w:color="auto"/>
                    <w:right w:val="none" w:sz="0" w:space="0" w:color="auto"/>
                  </w:divBdr>
                  <w:divsChild>
                    <w:div w:id="1439255551">
                      <w:marLeft w:val="0"/>
                      <w:marRight w:val="0"/>
                      <w:marTop w:val="0"/>
                      <w:marBottom w:val="0"/>
                      <w:divBdr>
                        <w:top w:val="none" w:sz="0" w:space="0" w:color="auto"/>
                        <w:left w:val="none" w:sz="0" w:space="0" w:color="auto"/>
                        <w:bottom w:val="none" w:sz="0" w:space="0" w:color="auto"/>
                        <w:right w:val="none" w:sz="0" w:space="0" w:color="auto"/>
                      </w:divBdr>
                    </w:div>
                  </w:divsChild>
                </w:div>
                <w:div w:id="598679998">
                  <w:marLeft w:val="0"/>
                  <w:marRight w:val="0"/>
                  <w:marTop w:val="0"/>
                  <w:marBottom w:val="0"/>
                  <w:divBdr>
                    <w:top w:val="none" w:sz="0" w:space="0" w:color="auto"/>
                    <w:left w:val="none" w:sz="0" w:space="0" w:color="auto"/>
                    <w:bottom w:val="none" w:sz="0" w:space="0" w:color="auto"/>
                    <w:right w:val="none" w:sz="0" w:space="0" w:color="auto"/>
                  </w:divBdr>
                  <w:divsChild>
                    <w:div w:id="490029158">
                      <w:marLeft w:val="0"/>
                      <w:marRight w:val="0"/>
                      <w:marTop w:val="0"/>
                      <w:marBottom w:val="0"/>
                      <w:divBdr>
                        <w:top w:val="none" w:sz="0" w:space="0" w:color="auto"/>
                        <w:left w:val="none" w:sz="0" w:space="0" w:color="auto"/>
                        <w:bottom w:val="none" w:sz="0" w:space="0" w:color="auto"/>
                        <w:right w:val="none" w:sz="0" w:space="0" w:color="auto"/>
                      </w:divBdr>
                    </w:div>
                  </w:divsChild>
                </w:div>
                <w:div w:id="599338644">
                  <w:marLeft w:val="0"/>
                  <w:marRight w:val="0"/>
                  <w:marTop w:val="0"/>
                  <w:marBottom w:val="0"/>
                  <w:divBdr>
                    <w:top w:val="none" w:sz="0" w:space="0" w:color="auto"/>
                    <w:left w:val="none" w:sz="0" w:space="0" w:color="auto"/>
                    <w:bottom w:val="none" w:sz="0" w:space="0" w:color="auto"/>
                    <w:right w:val="none" w:sz="0" w:space="0" w:color="auto"/>
                  </w:divBdr>
                  <w:divsChild>
                    <w:div w:id="1419905596">
                      <w:marLeft w:val="0"/>
                      <w:marRight w:val="0"/>
                      <w:marTop w:val="0"/>
                      <w:marBottom w:val="0"/>
                      <w:divBdr>
                        <w:top w:val="none" w:sz="0" w:space="0" w:color="auto"/>
                        <w:left w:val="none" w:sz="0" w:space="0" w:color="auto"/>
                        <w:bottom w:val="none" w:sz="0" w:space="0" w:color="auto"/>
                        <w:right w:val="none" w:sz="0" w:space="0" w:color="auto"/>
                      </w:divBdr>
                    </w:div>
                  </w:divsChild>
                </w:div>
                <w:div w:id="663822506">
                  <w:marLeft w:val="0"/>
                  <w:marRight w:val="0"/>
                  <w:marTop w:val="0"/>
                  <w:marBottom w:val="0"/>
                  <w:divBdr>
                    <w:top w:val="none" w:sz="0" w:space="0" w:color="auto"/>
                    <w:left w:val="none" w:sz="0" w:space="0" w:color="auto"/>
                    <w:bottom w:val="none" w:sz="0" w:space="0" w:color="auto"/>
                    <w:right w:val="none" w:sz="0" w:space="0" w:color="auto"/>
                  </w:divBdr>
                  <w:divsChild>
                    <w:div w:id="1338002368">
                      <w:marLeft w:val="0"/>
                      <w:marRight w:val="0"/>
                      <w:marTop w:val="0"/>
                      <w:marBottom w:val="0"/>
                      <w:divBdr>
                        <w:top w:val="none" w:sz="0" w:space="0" w:color="auto"/>
                        <w:left w:val="none" w:sz="0" w:space="0" w:color="auto"/>
                        <w:bottom w:val="none" w:sz="0" w:space="0" w:color="auto"/>
                        <w:right w:val="none" w:sz="0" w:space="0" w:color="auto"/>
                      </w:divBdr>
                    </w:div>
                  </w:divsChild>
                </w:div>
                <w:div w:id="728722022">
                  <w:marLeft w:val="0"/>
                  <w:marRight w:val="0"/>
                  <w:marTop w:val="0"/>
                  <w:marBottom w:val="0"/>
                  <w:divBdr>
                    <w:top w:val="none" w:sz="0" w:space="0" w:color="auto"/>
                    <w:left w:val="none" w:sz="0" w:space="0" w:color="auto"/>
                    <w:bottom w:val="none" w:sz="0" w:space="0" w:color="auto"/>
                    <w:right w:val="none" w:sz="0" w:space="0" w:color="auto"/>
                  </w:divBdr>
                  <w:divsChild>
                    <w:div w:id="536624163">
                      <w:marLeft w:val="0"/>
                      <w:marRight w:val="0"/>
                      <w:marTop w:val="0"/>
                      <w:marBottom w:val="0"/>
                      <w:divBdr>
                        <w:top w:val="none" w:sz="0" w:space="0" w:color="auto"/>
                        <w:left w:val="none" w:sz="0" w:space="0" w:color="auto"/>
                        <w:bottom w:val="none" w:sz="0" w:space="0" w:color="auto"/>
                        <w:right w:val="none" w:sz="0" w:space="0" w:color="auto"/>
                      </w:divBdr>
                    </w:div>
                  </w:divsChild>
                </w:div>
                <w:div w:id="890307193">
                  <w:marLeft w:val="0"/>
                  <w:marRight w:val="0"/>
                  <w:marTop w:val="0"/>
                  <w:marBottom w:val="0"/>
                  <w:divBdr>
                    <w:top w:val="none" w:sz="0" w:space="0" w:color="auto"/>
                    <w:left w:val="none" w:sz="0" w:space="0" w:color="auto"/>
                    <w:bottom w:val="none" w:sz="0" w:space="0" w:color="auto"/>
                    <w:right w:val="none" w:sz="0" w:space="0" w:color="auto"/>
                  </w:divBdr>
                  <w:divsChild>
                    <w:div w:id="1948005324">
                      <w:marLeft w:val="0"/>
                      <w:marRight w:val="0"/>
                      <w:marTop w:val="0"/>
                      <w:marBottom w:val="0"/>
                      <w:divBdr>
                        <w:top w:val="none" w:sz="0" w:space="0" w:color="auto"/>
                        <w:left w:val="none" w:sz="0" w:space="0" w:color="auto"/>
                        <w:bottom w:val="none" w:sz="0" w:space="0" w:color="auto"/>
                        <w:right w:val="none" w:sz="0" w:space="0" w:color="auto"/>
                      </w:divBdr>
                    </w:div>
                  </w:divsChild>
                </w:div>
                <w:div w:id="915820013">
                  <w:marLeft w:val="0"/>
                  <w:marRight w:val="0"/>
                  <w:marTop w:val="0"/>
                  <w:marBottom w:val="0"/>
                  <w:divBdr>
                    <w:top w:val="none" w:sz="0" w:space="0" w:color="auto"/>
                    <w:left w:val="none" w:sz="0" w:space="0" w:color="auto"/>
                    <w:bottom w:val="none" w:sz="0" w:space="0" w:color="auto"/>
                    <w:right w:val="none" w:sz="0" w:space="0" w:color="auto"/>
                  </w:divBdr>
                  <w:divsChild>
                    <w:div w:id="1993100345">
                      <w:marLeft w:val="0"/>
                      <w:marRight w:val="0"/>
                      <w:marTop w:val="0"/>
                      <w:marBottom w:val="0"/>
                      <w:divBdr>
                        <w:top w:val="none" w:sz="0" w:space="0" w:color="auto"/>
                        <w:left w:val="none" w:sz="0" w:space="0" w:color="auto"/>
                        <w:bottom w:val="none" w:sz="0" w:space="0" w:color="auto"/>
                        <w:right w:val="none" w:sz="0" w:space="0" w:color="auto"/>
                      </w:divBdr>
                    </w:div>
                  </w:divsChild>
                </w:div>
                <w:div w:id="958074676">
                  <w:marLeft w:val="0"/>
                  <w:marRight w:val="0"/>
                  <w:marTop w:val="0"/>
                  <w:marBottom w:val="0"/>
                  <w:divBdr>
                    <w:top w:val="none" w:sz="0" w:space="0" w:color="auto"/>
                    <w:left w:val="none" w:sz="0" w:space="0" w:color="auto"/>
                    <w:bottom w:val="none" w:sz="0" w:space="0" w:color="auto"/>
                    <w:right w:val="none" w:sz="0" w:space="0" w:color="auto"/>
                  </w:divBdr>
                  <w:divsChild>
                    <w:div w:id="1395086310">
                      <w:marLeft w:val="0"/>
                      <w:marRight w:val="0"/>
                      <w:marTop w:val="0"/>
                      <w:marBottom w:val="0"/>
                      <w:divBdr>
                        <w:top w:val="none" w:sz="0" w:space="0" w:color="auto"/>
                        <w:left w:val="none" w:sz="0" w:space="0" w:color="auto"/>
                        <w:bottom w:val="none" w:sz="0" w:space="0" w:color="auto"/>
                        <w:right w:val="none" w:sz="0" w:space="0" w:color="auto"/>
                      </w:divBdr>
                    </w:div>
                  </w:divsChild>
                </w:div>
                <w:div w:id="1030570425">
                  <w:marLeft w:val="0"/>
                  <w:marRight w:val="0"/>
                  <w:marTop w:val="0"/>
                  <w:marBottom w:val="0"/>
                  <w:divBdr>
                    <w:top w:val="none" w:sz="0" w:space="0" w:color="auto"/>
                    <w:left w:val="none" w:sz="0" w:space="0" w:color="auto"/>
                    <w:bottom w:val="none" w:sz="0" w:space="0" w:color="auto"/>
                    <w:right w:val="none" w:sz="0" w:space="0" w:color="auto"/>
                  </w:divBdr>
                  <w:divsChild>
                    <w:div w:id="1238131834">
                      <w:marLeft w:val="0"/>
                      <w:marRight w:val="0"/>
                      <w:marTop w:val="0"/>
                      <w:marBottom w:val="0"/>
                      <w:divBdr>
                        <w:top w:val="none" w:sz="0" w:space="0" w:color="auto"/>
                        <w:left w:val="none" w:sz="0" w:space="0" w:color="auto"/>
                        <w:bottom w:val="none" w:sz="0" w:space="0" w:color="auto"/>
                        <w:right w:val="none" w:sz="0" w:space="0" w:color="auto"/>
                      </w:divBdr>
                    </w:div>
                  </w:divsChild>
                </w:div>
                <w:div w:id="1054692117">
                  <w:marLeft w:val="0"/>
                  <w:marRight w:val="0"/>
                  <w:marTop w:val="0"/>
                  <w:marBottom w:val="0"/>
                  <w:divBdr>
                    <w:top w:val="none" w:sz="0" w:space="0" w:color="auto"/>
                    <w:left w:val="none" w:sz="0" w:space="0" w:color="auto"/>
                    <w:bottom w:val="none" w:sz="0" w:space="0" w:color="auto"/>
                    <w:right w:val="none" w:sz="0" w:space="0" w:color="auto"/>
                  </w:divBdr>
                  <w:divsChild>
                    <w:div w:id="1224147222">
                      <w:marLeft w:val="0"/>
                      <w:marRight w:val="0"/>
                      <w:marTop w:val="0"/>
                      <w:marBottom w:val="0"/>
                      <w:divBdr>
                        <w:top w:val="none" w:sz="0" w:space="0" w:color="auto"/>
                        <w:left w:val="none" w:sz="0" w:space="0" w:color="auto"/>
                        <w:bottom w:val="none" w:sz="0" w:space="0" w:color="auto"/>
                        <w:right w:val="none" w:sz="0" w:space="0" w:color="auto"/>
                      </w:divBdr>
                    </w:div>
                  </w:divsChild>
                </w:div>
                <w:div w:id="1056272507">
                  <w:marLeft w:val="0"/>
                  <w:marRight w:val="0"/>
                  <w:marTop w:val="0"/>
                  <w:marBottom w:val="0"/>
                  <w:divBdr>
                    <w:top w:val="none" w:sz="0" w:space="0" w:color="auto"/>
                    <w:left w:val="none" w:sz="0" w:space="0" w:color="auto"/>
                    <w:bottom w:val="none" w:sz="0" w:space="0" w:color="auto"/>
                    <w:right w:val="none" w:sz="0" w:space="0" w:color="auto"/>
                  </w:divBdr>
                  <w:divsChild>
                    <w:div w:id="52393440">
                      <w:marLeft w:val="0"/>
                      <w:marRight w:val="0"/>
                      <w:marTop w:val="0"/>
                      <w:marBottom w:val="0"/>
                      <w:divBdr>
                        <w:top w:val="none" w:sz="0" w:space="0" w:color="auto"/>
                        <w:left w:val="none" w:sz="0" w:space="0" w:color="auto"/>
                        <w:bottom w:val="none" w:sz="0" w:space="0" w:color="auto"/>
                        <w:right w:val="none" w:sz="0" w:space="0" w:color="auto"/>
                      </w:divBdr>
                    </w:div>
                  </w:divsChild>
                </w:div>
                <w:div w:id="1192107093">
                  <w:marLeft w:val="0"/>
                  <w:marRight w:val="0"/>
                  <w:marTop w:val="0"/>
                  <w:marBottom w:val="0"/>
                  <w:divBdr>
                    <w:top w:val="none" w:sz="0" w:space="0" w:color="auto"/>
                    <w:left w:val="none" w:sz="0" w:space="0" w:color="auto"/>
                    <w:bottom w:val="none" w:sz="0" w:space="0" w:color="auto"/>
                    <w:right w:val="none" w:sz="0" w:space="0" w:color="auto"/>
                  </w:divBdr>
                  <w:divsChild>
                    <w:div w:id="1420298526">
                      <w:marLeft w:val="0"/>
                      <w:marRight w:val="0"/>
                      <w:marTop w:val="0"/>
                      <w:marBottom w:val="0"/>
                      <w:divBdr>
                        <w:top w:val="none" w:sz="0" w:space="0" w:color="auto"/>
                        <w:left w:val="none" w:sz="0" w:space="0" w:color="auto"/>
                        <w:bottom w:val="none" w:sz="0" w:space="0" w:color="auto"/>
                        <w:right w:val="none" w:sz="0" w:space="0" w:color="auto"/>
                      </w:divBdr>
                    </w:div>
                  </w:divsChild>
                </w:div>
                <w:div w:id="1210804765">
                  <w:marLeft w:val="0"/>
                  <w:marRight w:val="0"/>
                  <w:marTop w:val="0"/>
                  <w:marBottom w:val="0"/>
                  <w:divBdr>
                    <w:top w:val="none" w:sz="0" w:space="0" w:color="auto"/>
                    <w:left w:val="none" w:sz="0" w:space="0" w:color="auto"/>
                    <w:bottom w:val="none" w:sz="0" w:space="0" w:color="auto"/>
                    <w:right w:val="none" w:sz="0" w:space="0" w:color="auto"/>
                  </w:divBdr>
                  <w:divsChild>
                    <w:div w:id="1836414045">
                      <w:marLeft w:val="0"/>
                      <w:marRight w:val="0"/>
                      <w:marTop w:val="0"/>
                      <w:marBottom w:val="0"/>
                      <w:divBdr>
                        <w:top w:val="none" w:sz="0" w:space="0" w:color="auto"/>
                        <w:left w:val="none" w:sz="0" w:space="0" w:color="auto"/>
                        <w:bottom w:val="none" w:sz="0" w:space="0" w:color="auto"/>
                        <w:right w:val="none" w:sz="0" w:space="0" w:color="auto"/>
                      </w:divBdr>
                    </w:div>
                  </w:divsChild>
                </w:div>
                <w:div w:id="1421832813">
                  <w:marLeft w:val="0"/>
                  <w:marRight w:val="0"/>
                  <w:marTop w:val="0"/>
                  <w:marBottom w:val="0"/>
                  <w:divBdr>
                    <w:top w:val="none" w:sz="0" w:space="0" w:color="auto"/>
                    <w:left w:val="none" w:sz="0" w:space="0" w:color="auto"/>
                    <w:bottom w:val="none" w:sz="0" w:space="0" w:color="auto"/>
                    <w:right w:val="none" w:sz="0" w:space="0" w:color="auto"/>
                  </w:divBdr>
                  <w:divsChild>
                    <w:div w:id="1954553383">
                      <w:marLeft w:val="0"/>
                      <w:marRight w:val="0"/>
                      <w:marTop w:val="0"/>
                      <w:marBottom w:val="0"/>
                      <w:divBdr>
                        <w:top w:val="none" w:sz="0" w:space="0" w:color="auto"/>
                        <w:left w:val="none" w:sz="0" w:space="0" w:color="auto"/>
                        <w:bottom w:val="none" w:sz="0" w:space="0" w:color="auto"/>
                        <w:right w:val="none" w:sz="0" w:space="0" w:color="auto"/>
                      </w:divBdr>
                    </w:div>
                  </w:divsChild>
                </w:div>
                <w:div w:id="1430080052">
                  <w:marLeft w:val="0"/>
                  <w:marRight w:val="0"/>
                  <w:marTop w:val="0"/>
                  <w:marBottom w:val="0"/>
                  <w:divBdr>
                    <w:top w:val="none" w:sz="0" w:space="0" w:color="auto"/>
                    <w:left w:val="none" w:sz="0" w:space="0" w:color="auto"/>
                    <w:bottom w:val="none" w:sz="0" w:space="0" w:color="auto"/>
                    <w:right w:val="none" w:sz="0" w:space="0" w:color="auto"/>
                  </w:divBdr>
                  <w:divsChild>
                    <w:div w:id="1142428205">
                      <w:marLeft w:val="0"/>
                      <w:marRight w:val="0"/>
                      <w:marTop w:val="0"/>
                      <w:marBottom w:val="0"/>
                      <w:divBdr>
                        <w:top w:val="none" w:sz="0" w:space="0" w:color="auto"/>
                        <w:left w:val="none" w:sz="0" w:space="0" w:color="auto"/>
                        <w:bottom w:val="none" w:sz="0" w:space="0" w:color="auto"/>
                        <w:right w:val="none" w:sz="0" w:space="0" w:color="auto"/>
                      </w:divBdr>
                    </w:div>
                  </w:divsChild>
                </w:div>
                <w:div w:id="1563711855">
                  <w:marLeft w:val="0"/>
                  <w:marRight w:val="0"/>
                  <w:marTop w:val="0"/>
                  <w:marBottom w:val="0"/>
                  <w:divBdr>
                    <w:top w:val="none" w:sz="0" w:space="0" w:color="auto"/>
                    <w:left w:val="none" w:sz="0" w:space="0" w:color="auto"/>
                    <w:bottom w:val="none" w:sz="0" w:space="0" w:color="auto"/>
                    <w:right w:val="none" w:sz="0" w:space="0" w:color="auto"/>
                  </w:divBdr>
                  <w:divsChild>
                    <w:div w:id="1145389089">
                      <w:marLeft w:val="0"/>
                      <w:marRight w:val="0"/>
                      <w:marTop w:val="0"/>
                      <w:marBottom w:val="0"/>
                      <w:divBdr>
                        <w:top w:val="none" w:sz="0" w:space="0" w:color="auto"/>
                        <w:left w:val="none" w:sz="0" w:space="0" w:color="auto"/>
                        <w:bottom w:val="none" w:sz="0" w:space="0" w:color="auto"/>
                        <w:right w:val="none" w:sz="0" w:space="0" w:color="auto"/>
                      </w:divBdr>
                    </w:div>
                  </w:divsChild>
                </w:div>
                <w:div w:id="1569069048">
                  <w:marLeft w:val="0"/>
                  <w:marRight w:val="0"/>
                  <w:marTop w:val="0"/>
                  <w:marBottom w:val="0"/>
                  <w:divBdr>
                    <w:top w:val="none" w:sz="0" w:space="0" w:color="auto"/>
                    <w:left w:val="none" w:sz="0" w:space="0" w:color="auto"/>
                    <w:bottom w:val="none" w:sz="0" w:space="0" w:color="auto"/>
                    <w:right w:val="none" w:sz="0" w:space="0" w:color="auto"/>
                  </w:divBdr>
                  <w:divsChild>
                    <w:div w:id="167445353">
                      <w:marLeft w:val="0"/>
                      <w:marRight w:val="0"/>
                      <w:marTop w:val="0"/>
                      <w:marBottom w:val="0"/>
                      <w:divBdr>
                        <w:top w:val="none" w:sz="0" w:space="0" w:color="auto"/>
                        <w:left w:val="none" w:sz="0" w:space="0" w:color="auto"/>
                        <w:bottom w:val="none" w:sz="0" w:space="0" w:color="auto"/>
                        <w:right w:val="none" w:sz="0" w:space="0" w:color="auto"/>
                      </w:divBdr>
                    </w:div>
                  </w:divsChild>
                </w:div>
                <w:div w:id="1604000470">
                  <w:marLeft w:val="0"/>
                  <w:marRight w:val="0"/>
                  <w:marTop w:val="0"/>
                  <w:marBottom w:val="0"/>
                  <w:divBdr>
                    <w:top w:val="none" w:sz="0" w:space="0" w:color="auto"/>
                    <w:left w:val="none" w:sz="0" w:space="0" w:color="auto"/>
                    <w:bottom w:val="none" w:sz="0" w:space="0" w:color="auto"/>
                    <w:right w:val="none" w:sz="0" w:space="0" w:color="auto"/>
                  </w:divBdr>
                  <w:divsChild>
                    <w:div w:id="1593976363">
                      <w:marLeft w:val="0"/>
                      <w:marRight w:val="0"/>
                      <w:marTop w:val="0"/>
                      <w:marBottom w:val="0"/>
                      <w:divBdr>
                        <w:top w:val="none" w:sz="0" w:space="0" w:color="auto"/>
                        <w:left w:val="none" w:sz="0" w:space="0" w:color="auto"/>
                        <w:bottom w:val="none" w:sz="0" w:space="0" w:color="auto"/>
                        <w:right w:val="none" w:sz="0" w:space="0" w:color="auto"/>
                      </w:divBdr>
                    </w:div>
                  </w:divsChild>
                </w:div>
                <w:div w:id="1621375833">
                  <w:marLeft w:val="0"/>
                  <w:marRight w:val="0"/>
                  <w:marTop w:val="0"/>
                  <w:marBottom w:val="0"/>
                  <w:divBdr>
                    <w:top w:val="none" w:sz="0" w:space="0" w:color="auto"/>
                    <w:left w:val="none" w:sz="0" w:space="0" w:color="auto"/>
                    <w:bottom w:val="none" w:sz="0" w:space="0" w:color="auto"/>
                    <w:right w:val="none" w:sz="0" w:space="0" w:color="auto"/>
                  </w:divBdr>
                  <w:divsChild>
                    <w:div w:id="1776903071">
                      <w:marLeft w:val="0"/>
                      <w:marRight w:val="0"/>
                      <w:marTop w:val="0"/>
                      <w:marBottom w:val="0"/>
                      <w:divBdr>
                        <w:top w:val="none" w:sz="0" w:space="0" w:color="auto"/>
                        <w:left w:val="none" w:sz="0" w:space="0" w:color="auto"/>
                        <w:bottom w:val="none" w:sz="0" w:space="0" w:color="auto"/>
                        <w:right w:val="none" w:sz="0" w:space="0" w:color="auto"/>
                      </w:divBdr>
                    </w:div>
                  </w:divsChild>
                </w:div>
                <w:div w:id="1657225956">
                  <w:marLeft w:val="0"/>
                  <w:marRight w:val="0"/>
                  <w:marTop w:val="0"/>
                  <w:marBottom w:val="0"/>
                  <w:divBdr>
                    <w:top w:val="none" w:sz="0" w:space="0" w:color="auto"/>
                    <w:left w:val="none" w:sz="0" w:space="0" w:color="auto"/>
                    <w:bottom w:val="none" w:sz="0" w:space="0" w:color="auto"/>
                    <w:right w:val="none" w:sz="0" w:space="0" w:color="auto"/>
                  </w:divBdr>
                  <w:divsChild>
                    <w:div w:id="799348310">
                      <w:marLeft w:val="0"/>
                      <w:marRight w:val="0"/>
                      <w:marTop w:val="0"/>
                      <w:marBottom w:val="0"/>
                      <w:divBdr>
                        <w:top w:val="none" w:sz="0" w:space="0" w:color="auto"/>
                        <w:left w:val="none" w:sz="0" w:space="0" w:color="auto"/>
                        <w:bottom w:val="none" w:sz="0" w:space="0" w:color="auto"/>
                        <w:right w:val="none" w:sz="0" w:space="0" w:color="auto"/>
                      </w:divBdr>
                    </w:div>
                  </w:divsChild>
                </w:div>
                <w:div w:id="1671060235">
                  <w:marLeft w:val="0"/>
                  <w:marRight w:val="0"/>
                  <w:marTop w:val="0"/>
                  <w:marBottom w:val="0"/>
                  <w:divBdr>
                    <w:top w:val="none" w:sz="0" w:space="0" w:color="auto"/>
                    <w:left w:val="none" w:sz="0" w:space="0" w:color="auto"/>
                    <w:bottom w:val="none" w:sz="0" w:space="0" w:color="auto"/>
                    <w:right w:val="none" w:sz="0" w:space="0" w:color="auto"/>
                  </w:divBdr>
                  <w:divsChild>
                    <w:div w:id="1311058419">
                      <w:marLeft w:val="0"/>
                      <w:marRight w:val="0"/>
                      <w:marTop w:val="0"/>
                      <w:marBottom w:val="0"/>
                      <w:divBdr>
                        <w:top w:val="none" w:sz="0" w:space="0" w:color="auto"/>
                        <w:left w:val="none" w:sz="0" w:space="0" w:color="auto"/>
                        <w:bottom w:val="none" w:sz="0" w:space="0" w:color="auto"/>
                        <w:right w:val="none" w:sz="0" w:space="0" w:color="auto"/>
                      </w:divBdr>
                    </w:div>
                  </w:divsChild>
                </w:div>
                <w:div w:id="1743865764">
                  <w:marLeft w:val="0"/>
                  <w:marRight w:val="0"/>
                  <w:marTop w:val="0"/>
                  <w:marBottom w:val="0"/>
                  <w:divBdr>
                    <w:top w:val="none" w:sz="0" w:space="0" w:color="auto"/>
                    <w:left w:val="none" w:sz="0" w:space="0" w:color="auto"/>
                    <w:bottom w:val="none" w:sz="0" w:space="0" w:color="auto"/>
                    <w:right w:val="none" w:sz="0" w:space="0" w:color="auto"/>
                  </w:divBdr>
                  <w:divsChild>
                    <w:div w:id="256408467">
                      <w:marLeft w:val="0"/>
                      <w:marRight w:val="0"/>
                      <w:marTop w:val="0"/>
                      <w:marBottom w:val="0"/>
                      <w:divBdr>
                        <w:top w:val="none" w:sz="0" w:space="0" w:color="auto"/>
                        <w:left w:val="none" w:sz="0" w:space="0" w:color="auto"/>
                        <w:bottom w:val="none" w:sz="0" w:space="0" w:color="auto"/>
                        <w:right w:val="none" w:sz="0" w:space="0" w:color="auto"/>
                      </w:divBdr>
                    </w:div>
                  </w:divsChild>
                </w:div>
                <w:div w:id="1855877752">
                  <w:marLeft w:val="0"/>
                  <w:marRight w:val="0"/>
                  <w:marTop w:val="0"/>
                  <w:marBottom w:val="0"/>
                  <w:divBdr>
                    <w:top w:val="none" w:sz="0" w:space="0" w:color="auto"/>
                    <w:left w:val="none" w:sz="0" w:space="0" w:color="auto"/>
                    <w:bottom w:val="none" w:sz="0" w:space="0" w:color="auto"/>
                    <w:right w:val="none" w:sz="0" w:space="0" w:color="auto"/>
                  </w:divBdr>
                  <w:divsChild>
                    <w:div w:id="984746544">
                      <w:marLeft w:val="0"/>
                      <w:marRight w:val="0"/>
                      <w:marTop w:val="0"/>
                      <w:marBottom w:val="0"/>
                      <w:divBdr>
                        <w:top w:val="none" w:sz="0" w:space="0" w:color="auto"/>
                        <w:left w:val="none" w:sz="0" w:space="0" w:color="auto"/>
                        <w:bottom w:val="none" w:sz="0" w:space="0" w:color="auto"/>
                        <w:right w:val="none" w:sz="0" w:space="0" w:color="auto"/>
                      </w:divBdr>
                    </w:div>
                  </w:divsChild>
                </w:div>
                <w:div w:id="1878589691">
                  <w:marLeft w:val="0"/>
                  <w:marRight w:val="0"/>
                  <w:marTop w:val="0"/>
                  <w:marBottom w:val="0"/>
                  <w:divBdr>
                    <w:top w:val="none" w:sz="0" w:space="0" w:color="auto"/>
                    <w:left w:val="none" w:sz="0" w:space="0" w:color="auto"/>
                    <w:bottom w:val="none" w:sz="0" w:space="0" w:color="auto"/>
                    <w:right w:val="none" w:sz="0" w:space="0" w:color="auto"/>
                  </w:divBdr>
                  <w:divsChild>
                    <w:div w:id="917399365">
                      <w:marLeft w:val="0"/>
                      <w:marRight w:val="0"/>
                      <w:marTop w:val="0"/>
                      <w:marBottom w:val="0"/>
                      <w:divBdr>
                        <w:top w:val="none" w:sz="0" w:space="0" w:color="auto"/>
                        <w:left w:val="none" w:sz="0" w:space="0" w:color="auto"/>
                        <w:bottom w:val="none" w:sz="0" w:space="0" w:color="auto"/>
                        <w:right w:val="none" w:sz="0" w:space="0" w:color="auto"/>
                      </w:divBdr>
                    </w:div>
                  </w:divsChild>
                </w:div>
                <w:div w:id="2012099766">
                  <w:marLeft w:val="0"/>
                  <w:marRight w:val="0"/>
                  <w:marTop w:val="0"/>
                  <w:marBottom w:val="0"/>
                  <w:divBdr>
                    <w:top w:val="none" w:sz="0" w:space="0" w:color="auto"/>
                    <w:left w:val="none" w:sz="0" w:space="0" w:color="auto"/>
                    <w:bottom w:val="none" w:sz="0" w:space="0" w:color="auto"/>
                    <w:right w:val="none" w:sz="0" w:space="0" w:color="auto"/>
                  </w:divBdr>
                  <w:divsChild>
                    <w:div w:id="301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3372">
          <w:marLeft w:val="0"/>
          <w:marRight w:val="0"/>
          <w:marTop w:val="0"/>
          <w:marBottom w:val="0"/>
          <w:divBdr>
            <w:top w:val="none" w:sz="0" w:space="0" w:color="auto"/>
            <w:left w:val="none" w:sz="0" w:space="0" w:color="auto"/>
            <w:bottom w:val="none" w:sz="0" w:space="0" w:color="auto"/>
            <w:right w:val="none" w:sz="0" w:space="0" w:color="auto"/>
          </w:divBdr>
          <w:divsChild>
            <w:div w:id="792791551">
              <w:marLeft w:val="0"/>
              <w:marRight w:val="0"/>
              <w:marTop w:val="0"/>
              <w:marBottom w:val="0"/>
              <w:divBdr>
                <w:top w:val="none" w:sz="0" w:space="0" w:color="auto"/>
                <w:left w:val="none" w:sz="0" w:space="0" w:color="auto"/>
                <w:bottom w:val="none" w:sz="0" w:space="0" w:color="auto"/>
                <w:right w:val="none" w:sz="0" w:space="0" w:color="auto"/>
              </w:divBdr>
            </w:div>
            <w:div w:id="795442870">
              <w:marLeft w:val="0"/>
              <w:marRight w:val="0"/>
              <w:marTop w:val="0"/>
              <w:marBottom w:val="0"/>
              <w:divBdr>
                <w:top w:val="none" w:sz="0" w:space="0" w:color="auto"/>
                <w:left w:val="none" w:sz="0" w:space="0" w:color="auto"/>
                <w:bottom w:val="none" w:sz="0" w:space="0" w:color="auto"/>
                <w:right w:val="none" w:sz="0" w:space="0" w:color="auto"/>
              </w:divBdr>
            </w:div>
            <w:div w:id="1597708821">
              <w:marLeft w:val="0"/>
              <w:marRight w:val="0"/>
              <w:marTop w:val="0"/>
              <w:marBottom w:val="0"/>
              <w:divBdr>
                <w:top w:val="none" w:sz="0" w:space="0" w:color="auto"/>
                <w:left w:val="none" w:sz="0" w:space="0" w:color="auto"/>
                <w:bottom w:val="none" w:sz="0" w:space="0" w:color="auto"/>
                <w:right w:val="none" w:sz="0" w:space="0" w:color="auto"/>
              </w:divBdr>
            </w:div>
            <w:div w:id="2047172934">
              <w:marLeft w:val="0"/>
              <w:marRight w:val="0"/>
              <w:marTop w:val="0"/>
              <w:marBottom w:val="0"/>
              <w:divBdr>
                <w:top w:val="none" w:sz="0" w:space="0" w:color="auto"/>
                <w:left w:val="none" w:sz="0" w:space="0" w:color="auto"/>
                <w:bottom w:val="none" w:sz="0" w:space="0" w:color="auto"/>
                <w:right w:val="none" w:sz="0" w:space="0" w:color="auto"/>
              </w:divBdr>
            </w:div>
            <w:div w:id="2127313022">
              <w:marLeft w:val="0"/>
              <w:marRight w:val="0"/>
              <w:marTop w:val="0"/>
              <w:marBottom w:val="0"/>
              <w:divBdr>
                <w:top w:val="none" w:sz="0" w:space="0" w:color="auto"/>
                <w:left w:val="none" w:sz="0" w:space="0" w:color="auto"/>
                <w:bottom w:val="none" w:sz="0" w:space="0" w:color="auto"/>
                <w:right w:val="none" w:sz="0" w:space="0" w:color="auto"/>
              </w:divBdr>
            </w:div>
          </w:divsChild>
        </w:div>
        <w:div w:id="784160461">
          <w:marLeft w:val="0"/>
          <w:marRight w:val="0"/>
          <w:marTop w:val="0"/>
          <w:marBottom w:val="0"/>
          <w:divBdr>
            <w:top w:val="none" w:sz="0" w:space="0" w:color="auto"/>
            <w:left w:val="none" w:sz="0" w:space="0" w:color="auto"/>
            <w:bottom w:val="none" w:sz="0" w:space="0" w:color="auto"/>
            <w:right w:val="none" w:sz="0" w:space="0" w:color="auto"/>
          </w:divBdr>
        </w:div>
        <w:div w:id="860436349">
          <w:marLeft w:val="0"/>
          <w:marRight w:val="0"/>
          <w:marTop w:val="0"/>
          <w:marBottom w:val="0"/>
          <w:divBdr>
            <w:top w:val="none" w:sz="0" w:space="0" w:color="auto"/>
            <w:left w:val="none" w:sz="0" w:space="0" w:color="auto"/>
            <w:bottom w:val="none" w:sz="0" w:space="0" w:color="auto"/>
            <w:right w:val="none" w:sz="0" w:space="0" w:color="auto"/>
          </w:divBdr>
        </w:div>
        <w:div w:id="932201724">
          <w:marLeft w:val="0"/>
          <w:marRight w:val="0"/>
          <w:marTop w:val="0"/>
          <w:marBottom w:val="0"/>
          <w:divBdr>
            <w:top w:val="none" w:sz="0" w:space="0" w:color="auto"/>
            <w:left w:val="none" w:sz="0" w:space="0" w:color="auto"/>
            <w:bottom w:val="none" w:sz="0" w:space="0" w:color="auto"/>
            <w:right w:val="none" w:sz="0" w:space="0" w:color="auto"/>
          </w:divBdr>
          <w:divsChild>
            <w:div w:id="495846584">
              <w:marLeft w:val="0"/>
              <w:marRight w:val="0"/>
              <w:marTop w:val="0"/>
              <w:marBottom w:val="0"/>
              <w:divBdr>
                <w:top w:val="none" w:sz="0" w:space="0" w:color="auto"/>
                <w:left w:val="none" w:sz="0" w:space="0" w:color="auto"/>
                <w:bottom w:val="none" w:sz="0" w:space="0" w:color="auto"/>
                <w:right w:val="none" w:sz="0" w:space="0" w:color="auto"/>
              </w:divBdr>
            </w:div>
            <w:div w:id="577981398">
              <w:marLeft w:val="0"/>
              <w:marRight w:val="0"/>
              <w:marTop w:val="0"/>
              <w:marBottom w:val="0"/>
              <w:divBdr>
                <w:top w:val="none" w:sz="0" w:space="0" w:color="auto"/>
                <w:left w:val="none" w:sz="0" w:space="0" w:color="auto"/>
                <w:bottom w:val="none" w:sz="0" w:space="0" w:color="auto"/>
                <w:right w:val="none" w:sz="0" w:space="0" w:color="auto"/>
              </w:divBdr>
            </w:div>
            <w:div w:id="1061713840">
              <w:marLeft w:val="0"/>
              <w:marRight w:val="0"/>
              <w:marTop w:val="0"/>
              <w:marBottom w:val="0"/>
              <w:divBdr>
                <w:top w:val="none" w:sz="0" w:space="0" w:color="auto"/>
                <w:left w:val="none" w:sz="0" w:space="0" w:color="auto"/>
                <w:bottom w:val="none" w:sz="0" w:space="0" w:color="auto"/>
                <w:right w:val="none" w:sz="0" w:space="0" w:color="auto"/>
              </w:divBdr>
            </w:div>
            <w:div w:id="2043893939">
              <w:marLeft w:val="0"/>
              <w:marRight w:val="0"/>
              <w:marTop w:val="0"/>
              <w:marBottom w:val="0"/>
              <w:divBdr>
                <w:top w:val="none" w:sz="0" w:space="0" w:color="auto"/>
                <w:left w:val="none" w:sz="0" w:space="0" w:color="auto"/>
                <w:bottom w:val="none" w:sz="0" w:space="0" w:color="auto"/>
                <w:right w:val="none" w:sz="0" w:space="0" w:color="auto"/>
              </w:divBdr>
            </w:div>
            <w:div w:id="2141728382">
              <w:marLeft w:val="0"/>
              <w:marRight w:val="0"/>
              <w:marTop w:val="0"/>
              <w:marBottom w:val="0"/>
              <w:divBdr>
                <w:top w:val="none" w:sz="0" w:space="0" w:color="auto"/>
                <w:left w:val="none" w:sz="0" w:space="0" w:color="auto"/>
                <w:bottom w:val="none" w:sz="0" w:space="0" w:color="auto"/>
                <w:right w:val="none" w:sz="0" w:space="0" w:color="auto"/>
              </w:divBdr>
            </w:div>
          </w:divsChild>
        </w:div>
        <w:div w:id="1085692446">
          <w:marLeft w:val="0"/>
          <w:marRight w:val="0"/>
          <w:marTop w:val="0"/>
          <w:marBottom w:val="0"/>
          <w:divBdr>
            <w:top w:val="none" w:sz="0" w:space="0" w:color="auto"/>
            <w:left w:val="none" w:sz="0" w:space="0" w:color="auto"/>
            <w:bottom w:val="none" w:sz="0" w:space="0" w:color="auto"/>
            <w:right w:val="none" w:sz="0" w:space="0" w:color="auto"/>
          </w:divBdr>
        </w:div>
        <w:div w:id="1144927567">
          <w:marLeft w:val="0"/>
          <w:marRight w:val="0"/>
          <w:marTop w:val="0"/>
          <w:marBottom w:val="0"/>
          <w:divBdr>
            <w:top w:val="none" w:sz="0" w:space="0" w:color="auto"/>
            <w:left w:val="none" w:sz="0" w:space="0" w:color="auto"/>
            <w:bottom w:val="none" w:sz="0" w:space="0" w:color="auto"/>
            <w:right w:val="none" w:sz="0" w:space="0" w:color="auto"/>
          </w:divBdr>
          <w:divsChild>
            <w:div w:id="1355378988">
              <w:marLeft w:val="0"/>
              <w:marRight w:val="0"/>
              <w:marTop w:val="0"/>
              <w:marBottom w:val="0"/>
              <w:divBdr>
                <w:top w:val="none" w:sz="0" w:space="0" w:color="auto"/>
                <w:left w:val="none" w:sz="0" w:space="0" w:color="auto"/>
                <w:bottom w:val="none" w:sz="0" w:space="0" w:color="auto"/>
                <w:right w:val="none" w:sz="0" w:space="0" w:color="auto"/>
              </w:divBdr>
            </w:div>
            <w:div w:id="1452940623">
              <w:marLeft w:val="0"/>
              <w:marRight w:val="0"/>
              <w:marTop w:val="0"/>
              <w:marBottom w:val="0"/>
              <w:divBdr>
                <w:top w:val="none" w:sz="0" w:space="0" w:color="auto"/>
                <w:left w:val="none" w:sz="0" w:space="0" w:color="auto"/>
                <w:bottom w:val="none" w:sz="0" w:space="0" w:color="auto"/>
                <w:right w:val="none" w:sz="0" w:space="0" w:color="auto"/>
              </w:divBdr>
            </w:div>
            <w:div w:id="1477527986">
              <w:marLeft w:val="0"/>
              <w:marRight w:val="0"/>
              <w:marTop w:val="0"/>
              <w:marBottom w:val="0"/>
              <w:divBdr>
                <w:top w:val="none" w:sz="0" w:space="0" w:color="auto"/>
                <w:left w:val="none" w:sz="0" w:space="0" w:color="auto"/>
                <w:bottom w:val="none" w:sz="0" w:space="0" w:color="auto"/>
                <w:right w:val="none" w:sz="0" w:space="0" w:color="auto"/>
              </w:divBdr>
            </w:div>
            <w:div w:id="1515463748">
              <w:marLeft w:val="0"/>
              <w:marRight w:val="0"/>
              <w:marTop w:val="0"/>
              <w:marBottom w:val="0"/>
              <w:divBdr>
                <w:top w:val="none" w:sz="0" w:space="0" w:color="auto"/>
                <w:left w:val="none" w:sz="0" w:space="0" w:color="auto"/>
                <w:bottom w:val="none" w:sz="0" w:space="0" w:color="auto"/>
                <w:right w:val="none" w:sz="0" w:space="0" w:color="auto"/>
              </w:divBdr>
            </w:div>
            <w:div w:id="1650475545">
              <w:marLeft w:val="0"/>
              <w:marRight w:val="0"/>
              <w:marTop w:val="0"/>
              <w:marBottom w:val="0"/>
              <w:divBdr>
                <w:top w:val="none" w:sz="0" w:space="0" w:color="auto"/>
                <w:left w:val="none" w:sz="0" w:space="0" w:color="auto"/>
                <w:bottom w:val="none" w:sz="0" w:space="0" w:color="auto"/>
                <w:right w:val="none" w:sz="0" w:space="0" w:color="auto"/>
              </w:divBdr>
            </w:div>
          </w:divsChild>
        </w:div>
        <w:div w:id="1182664193">
          <w:marLeft w:val="0"/>
          <w:marRight w:val="0"/>
          <w:marTop w:val="0"/>
          <w:marBottom w:val="0"/>
          <w:divBdr>
            <w:top w:val="none" w:sz="0" w:space="0" w:color="auto"/>
            <w:left w:val="none" w:sz="0" w:space="0" w:color="auto"/>
            <w:bottom w:val="none" w:sz="0" w:space="0" w:color="auto"/>
            <w:right w:val="none" w:sz="0" w:space="0" w:color="auto"/>
          </w:divBdr>
        </w:div>
        <w:div w:id="1203907215">
          <w:marLeft w:val="0"/>
          <w:marRight w:val="0"/>
          <w:marTop w:val="0"/>
          <w:marBottom w:val="0"/>
          <w:divBdr>
            <w:top w:val="none" w:sz="0" w:space="0" w:color="auto"/>
            <w:left w:val="none" w:sz="0" w:space="0" w:color="auto"/>
            <w:bottom w:val="none" w:sz="0" w:space="0" w:color="auto"/>
            <w:right w:val="none" w:sz="0" w:space="0" w:color="auto"/>
          </w:divBdr>
        </w:div>
        <w:div w:id="1276595222">
          <w:marLeft w:val="0"/>
          <w:marRight w:val="0"/>
          <w:marTop w:val="0"/>
          <w:marBottom w:val="0"/>
          <w:divBdr>
            <w:top w:val="none" w:sz="0" w:space="0" w:color="auto"/>
            <w:left w:val="none" w:sz="0" w:space="0" w:color="auto"/>
            <w:bottom w:val="none" w:sz="0" w:space="0" w:color="auto"/>
            <w:right w:val="none" w:sz="0" w:space="0" w:color="auto"/>
          </w:divBdr>
        </w:div>
        <w:div w:id="1430929232">
          <w:marLeft w:val="0"/>
          <w:marRight w:val="0"/>
          <w:marTop w:val="0"/>
          <w:marBottom w:val="0"/>
          <w:divBdr>
            <w:top w:val="none" w:sz="0" w:space="0" w:color="auto"/>
            <w:left w:val="none" w:sz="0" w:space="0" w:color="auto"/>
            <w:bottom w:val="none" w:sz="0" w:space="0" w:color="auto"/>
            <w:right w:val="none" w:sz="0" w:space="0" w:color="auto"/>
          </w:divBdr>
        </w:div>
        <w:div w:id="1453012322">
          <w:marLeft w:val="0"/>
          <w:marRight w:val="0"/>
          <w:marTop w:val="0"/>
          <w:marBottom w:val="0"/>
          <w:divBdr>
            <w:top w:val="none" w:sz="0" w:space="0" w:color="auto"/>
            <w:left w:val="none" w:sz="0" w:space="0" w:color="auto"/>
            <w:bottom w:val="none" w:sz="0" w:space="0" w:color="auto"/>
            <w:right w:val="none" w:sz="0" w:space="0" w:color="auto"/>
          </w:divBdr>
        </w:div>
        <w:div w:id="1489712929">
          <w:marLeft w:val="0"/>
          <w:marRight w:val="0"/>
          <w:marTop w:val="0"/>
          <w:marBottom w:val="0"/>
          <w:divBdr>
            <w:top w:val="none" w:sz="0" w:space="0" w:color="auto"/>
            <w:left w:val="none" w:sz="0" w:space="0" w:color="auto"/>
            <w:bottom w:val="none" w:sz="0" w:space="0" w:color="auto"/>
            <w:right w:val="none" w:sz="0" w:space="0" w:color="auto"/>
          </w:divBdr>
        </w:div>
        <w:div w:id="1681813707">
          <w:marLeft w:val="0"/>
          <w:marRight w:val="0"/>
          <w:marTop w:val="0"/>
          <w:marBottom w:val="0"/>
          <w:divBdr>
            <w:top w:val="none" w:sz="0" w:space="0" w:color="auto"/>
            <w:left w:val="none" w:sz="0" w:space="0" w:color="auto"/>
            <w:bottom w:val="none" w:sz="0" w:space="0" w:color="auto"/>
            <w:right w:val="none" w:sz="0" w:space="0" w:color="auto"/>
          </w:divBdr>
        </w:div>
        <w:div w:id="1747264605">
          <w:marLeft w:val="0"/>
          <w:marRight w:val="0"/>
          <w:marTop w:val="0"/>
          <w:marBottom w:val="0"/>
          <w:divBdr>
            <w:top w:val="none" w:sz="0" w:space="0" w:color="auto"/>
            <w:left w:val="none" w:sz="0" w:space="0" w:color="auto"/>
            <w:bottom w:val="none" w:sz="0" w:space="0" w:color="auto"/>
            <w:right w:val="none" w:sz="0" w:space="0" w:color="auto"/>
          </w:divBdr>
        </w:div>
        <w:div w:id="1766531180">
          <w:marLeft w:val="0"/>
          <w:marRight w:val="0"/>
          <w:marTop w:val="0"/>
          <w:marBottom w:val="0"/>
          <w:divBdr>
            <w:top w:val="none" w:sz="0" w:space="0" w:color="auto"/>
            <w:left w:val="none" w:sz="0" w:space="0" w:color="auto"/>
            <w:bottom w:val="none" w:sz="0" w:space="0" w:color="auto"/>
            <w:right w:val="none" w:sz="0" w:space="0" w:color="auto"/>
          </w:divBdr>
        </w:div>
        <w:div w:id="1793934973">
          <w:marLeft w:val="0"/>
          <w:marRight w:val="0"/>
          <w:marTop w:val="0"/>
          <w:marBottom w:val="0"/>
          <w:divBdr>
            <w:top w:val="none" w:sz="0" w:space="0" w:color="auto"/>
            <w:left w:val="none" w:sz="0" w:space="0" w:color="auto"/>
            <w:bottom w:val="none" w:sz="0" w:space="0" w:color="auto"/>
            <w:right w:val="none" w:sz="0" w:space="0" w:color="auto"/>
          </w:divBdr>
          <w:divsChild>
            <w:div w:id="52313858">
              <w:marLeft w:val="0"/>
              <w:marRight w:val="0"/>
              <w:marTop w:val="0"/>
              <w:marBottom w:val="0"/>
              <w:divBdr>
                <w:top w:val="none" w:sz="0" w:space="0" w:color="auto"/>
                <w:left w:val="none" w:sz="0" w:space="0" w:color="auto"/>
                <w:bottom w:val="none" w:sz="0" w:space="0" w:color="auto"/>
                <w:right w:val="none" w:sz="0" w:space="0" w:color="auto"/>
              </w:divBdr>
            </w:div>
            <w:div w:id="259533906">
              <w:marLeft w:val="0"/>
              <w:marRight w:val="0"/>
              <w:marTop w:val="0"/>
              <w:marBottom w:val="0"/>
              <w:divBdr>
                <w:top w:val="none" w:sz="0" w:space="0" w:color="auto"/>
                <w:left w:val="none" w:sz="0" w:space="0" w:color="auto"/>
                <w:bottom w:val="none" w:sz="0" w:space="0" w:color="auto"/>
                <w:right w:val="none" w:sz="0" w:space="0" w:color="auto"/>
              </w:divBdr>
            </w:div>
            <w:div w:id="1489786139">
              <w:marLeft w:val="0"/>
              <w:marRight w:val="0"/>
              <w:marTop w:val="0"/>
              <w:marBottom w:val="0"/>
              <w:divBdr>
                <w:top w:val="none" w:sz="0" w:space="0" w:color="auto"/>
                <w:left w:val="none" w:sz="0" w:space="0" w:color="auto"/>
                <w:bottom w:val="none" w:sz="0" w:space="0" w:color="auto"/>
                <w:right w:val="none" w:sz="0" w:space="0" w:color="auto"/>
              </w:divBdr>
            </w:div>
            <w:div w:id="1585337599">
              <w:marLeft w:val="0"/>
              <w:marRight w:val="0"/>
              <w:marTop w:val="0"/>
              <w:marBottom w:val="0"/>
              <w:divBdr>
                <w:top w:val="none" w:sz="0" w:space="0" w:color="auto"/>
                <w:left w:val="none" w:sz="0" w:space="0" w:color="auto"/>
                <w:bottom w:val="none" w:sz="0" w:space="0" w:color="auto"/>
                <w:right w:val="none" w:sz="0" w:space="0" w:color="auto"/>
              </w:divBdr>
            </w:div>
            <w:div w:id="1830905723">
              <w:marLeft w:val="0"/>
              <w:marRight w:val="0"/>
              <w:marTop w:val="0"/>
              <w:marBottom w:val="0"/>
              <w:divBdr>
                <w:top w:val="none" w:sz="0" w:space="0" w:color="auto"/>
                <w:left w:val="none" w:sz="0" w:space="0" w:color="auto"/>
                <w:bottom w:val="none" w:sz="0" w:space="0" w:color="auto"/>
                <w:right w:val="none" w:sz="0" w:space="0" w:color="auto"/>
              </w:divBdr>
            </w:div>
          </w:divsChild>
        </w:div>
        <w:div w:id="1831480738">
          <w:marLeft w:val="0"/>
          <w:marRight w:val="0"/>
          <w:marTop w:val="0"/>
          <w:marBottom w:val="0"/>
          <w:divBdr>
            <w:top w:val="none" w:sz="0" w:space="0" w:color="auto"/>
            <w:left w:val="none" w:sz="0" w:space="0" w:color="auto"/>
            <w:bottom w:val="none" w:sz="0" w:space="0" w:color="auto"/>
            <w:right w:val="none" w:sz="0" w:space="0" w:color="auto"/>
          </w:divBdr>
        </w:div>
        <w:div w:id="1837572689">
          <w:marLeft w:val="0"/>
          <w:marRight w:val="0"/>
          <w:marTop w:val="0"/>
          <w:marBottom w:val="0"/>
          <w:divBdr>
            <w:top w:val="none" w:sz="0" w:space="0" w:color="auto"/>
            <w:left w:val="none" w:sz="0" w:space="0" w:color="auto"/>
            <w:bottom w:val="none" w:sz="0" w:space="0" w:color="auto"/>
            <w:right w:val="none" w:sz="0" w:space="0" w:color="auto"/>
          </w:divBdr>
        </w:div>
        <w:div w:id="1867912690">
          <w:marLeft w:val="0"/>
          <w:marRight w:val="0"/>
          <w:marTop w:val="0"/>
          <w:marBottom w:val="0"/>
          <w:divBdr>
            <w:top w:val="none" w:sz="0" w:space="0" w:color="auto"/>
            <w:left w:val="none" w:sz="0" w:space="0" w:color="auto"/>
            <w:bottom w:val="none" w:sz="0" w:space="0" w:color="auto"/>
            <w:right w:val="none" w:sz="0" w:space="0" w:color="auto"/>
          </w:divBdr>
        </w:div>
        <w:div w:id="1892383952">
          <w:marLeft w:val="0"/>
          <w:marRight w:val="0"/>
          <w:marTop w:val="0"/>
          <w:marBottom w:val="0"/>
          <w:divBdr>
            <w:top w:val="none" w:sz="0" w:space="0" w:color="auto"/>
            <w:left w:val="none" w:sz="0" w:space="0" w:color="auto"/>
            <w:bottom w:val="none" w:sz="0" w:space="0" w:color="auto"/>
            <w:right w:val="none" w:sz="0" w:space="0" w:color="auto"/>
          </w:divBdr>
        </w:div>
        <w:div w:id="2013139081">
          <w:marLeft w:val="0"/>
          <w:marRight w:val="0"/>
          <w:marTop w:val="0"/>
          <w:marBottom w:val="0"/>
          <w:divBdr>
            <w:top w:val="none" w:sz="0" w:space="0" w:color="auto"/>
            <w:left w:val="none" w:sz="0" w:space="0" w:color="auto"/>
            <w:bottom w:val="none" w:sz="0" w:space="0" w:color="auto"/>
            <w:right w:val="none" w:sz="0" w:space="0" w:color="auto"/>
          </w:divBdr>
        </w:div>
        <w:div w:id="2014188688">
          <w:marLeft w:val="0"/>
          <w:marRight w:val="0"/>
          <w:marTop w:val="0"/>
          <w:marBottom w:val="0"/>
          <w:divBdr>
            <w:top w:val="none" w:sz="0" w:space="0" w:color="auto"/>
            <w:left w:val="none" w:sz="0" w:space="0" w:color="auto"/>
            <w:bottom w:val="none" w:sz="0" w:space="0" w:color="auto"/>
            <w:right w:val="none" w:sz="0" w:space="0" w:color="auto"/>
          </w:divBdr>
        </w:div>
        <w:div w:id="20575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gi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AE04D586674F16841E93565312D96E"/>
        <w:category>
          <w:name w:val="General"/>
          <w:gallery w:val="placeholder"/>
        </w:category>
        <w:types>
          <w:type w:val="bbPlcHdr"/>
        </w:types>
        <w:behaviors>
          <w:behavior w:val="content"/>
        </w:behaviors>
        <w:guid w:val="{977364CC-9B36-471C-A723-3DF816A0D8DA}"/>
      </w:docPartPr>
      <w:docPartBody>
        <w:p w:rsidR="00730475" w:rsidRDefault="0073047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DengXian Light">
    <w:altName w:val="µÈÏß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63"/>
    <w:rsid w:val="000C653F"/>
    <w:rsid w:val="003112E8"/>
    <w:rsid w:val="003D1B59"/>
    <w:rsid w:val="00517DDC"/>
    <w:rsid w:val="00547D20"/>
    <w:rsid w:val="00667063"/>
    <w:rsid w:val="006D0FE0"/>
    <w:rsid w:val="006D689F"/>
    <w:rsid w:val="00730475"/>
    <w:rsid w:val="00946AE5"/>
    <w:rsid w:val="00956E04"/>
    <w:rsid w:val="00994D7F"/>
    <w:rsid w:val="00A44CDE"/>
    <w:rsid w:val="00BE4FC2"/>
    <w:rsid w:val="00C167E5"/>
    <w:rsid w:val="00C3614E"/>
    <w:rsid w:val="00E10D42"/>
    <w:rsid w:val="00F37580"/>
    <w:rsid w:val="00FA30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0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8480C59A2A0249B2F2CED7BE2F0859" ma:contentTypeVersion="13" ma:contentTypeDescription="Create a new document." ma:contentTypeScope="" ma:versionID="9de9c58fe091a1744e37ec6efb26fedd">
  <xsd:schema xmlns:xsd="http://www.w3.org/2001/XMLSchema" xmlns:xs="http://www.w3.org/2001/XMLSchema" xmlns:p="http://schemas.microsoft.com/office/2006/metadata/properties" xmlns:ns2="6ee0c565-415f-4dbb-9e85-e5dc8e7d657c" xmlns:ns3="41cd9fca-ecaa-4005-8be7-900702998d57" targetNamespace="http://schemas.microsoft.com/office/2006/metadata/properties" ma:root="true" ma:fieldsID="d8cf6ef793e147db973615330f857128" ns2:_="" ns3:_="">
    <xsd:import namespace="6ee0c565-415f-4dbb-9e85-e5dc8e7d657c"/>
    <xsd:import namespace="41cd9fca-ecaa-4005-8be7-900702998d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0c565-415f-4dbb-9e85-e5dc8e7d65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cd9fca-ecaa-4005-8be7-900702998d5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Zei</b:Tag>
    <b:SourceType>InternetSite</b:SourceType>
    <b:Guid>{7268A8AF-FC2D-4A5E-A03D-3E893519FFE2}</b:Guid>
    <b:Title>Safety and tolerance of the ReWalk™ exoskeleton suit for ambulation by people with complete spinal cord injury: A pilot study</b:Title>
    <b:URL>https://www.ncbi.nlm.nih.gov/pmc/articles/PMC3304563/</b:URL>
    <b:Author>
      <b:Author>
        <b:NameList>
          <b:Person>
            <b:Last>Zeilig</b:Last>
            <b:First>Gabi</b:First>
          </b:Person>
          <b:Person>
            <b:Last>Weingarden</b:Last>
            <b:First>Harold</b:First>
          </b:Person>
          <b:Person>
            <b:Last>Zwecker</b:Last>
            <b:First>Manuel</b:First>
          </b:Person>
          <b:Person>
            <b:Last>Dudkiewicz</b:Last>
            <b:First>Israel</b:First>
          </b:Person>
          <b:Person>
            <b:Last>Bloch</b:Last>
            <b:First> Ayala</b:First>
          </b:Person>
          <b:Person>
            <b:Last>Esquenazi</b:Last>
            <b:First>Alberto</b:First>
          </b:Person>
        </b:NameList>
      </b:Author>
    </b:Author>
    <b:InternetSiteTitle>US National Library of Medicine, National Institutes of Health</b:InternetSiteTitle>
    <b:Year>2012</b:Year>
    <b:RefOrder>1</b:RefOrder>
  </b:Source>
  <b:Source>
    <b:Tag>Eks</b:Tag>
    <b:SourceType>InternetSite</b:SourceType>
    <b:Guid>{66CBD886-688D-4DED-9FBA-6CD7799D19CD}</b:Guid>
    <b:Title>Ekso Bionics' exoskeleton for paraplegics</b:Title>
    <b:InternetSiteTitle>YouTube</b:InternetSiteTitle>
    <b:URL>https://www.youtube.com/watch?v=QK-qsas8dqA</b:URL>
    <b:Year>2011</b:Year>
    <b:Author>
      <b:Author>
        <b:Corporate>The Engineer UK</b:Corporate>
      </b:Author>
    </b:Author>
    <b:RefOrder>2</b:RefOrder>
  </b:Source>
  <b:Source>
    <b:Tag>Gai21</b:Tag>
    <b:SourceType>InternetSite</b:SourceType>
    <b:Guid>{D68DC859-7204-4824-A3D5-F86DC733666C}</b:Guid>
    <b:Title>Gait</b:Title>
    <b:InternetSiteTitle>Physiopedia</b:InternetSiteTitle>
    <b:Year>2021</b:Year>
    <b:URL>https://www.physio-pedia.com/Gait</b:URL>
    <b:Author>
      <b:Author>
        <b:Corporate>Physiopedia</b:Corporate>
      </b:Author>
    </b:Author>
    <b:RefOrder>3</b:RefOrder>
  </b:Source>
  <b:Source>
    <b:Tag>Gai211</b:Tag>
    <b:SourceType>InternetSite</b:SourceType>
    <b:Guid>{2AF36A1C-0ED0-4D9D-BD7D-11A817BBB4BA}</b:Guid>
    <b:Title>Gait Cycle</b:Title>
    <b:InternetSiteTitle>Ortho Bullets</b:InternetSiteTitle>
    <b:Year>2021</b:Year>
    <b:URL>https://www.orthobullets.com/foot-and-ankle/7001/gait-cycle</b:URL>
    <b:Author>
      <b:Author>
        <b:Corporate>Lineage Medical, Inc.</b:Corporate>
      </b:Author>
    </b:Author>
    <b:RefOrder>4</b:RefOrder>
  </b:Source>
  <b:Source>
    <b:Tag>Nur08</b:Tag>
    <b:SourceType>InternetSite</b:SourceType>
    <b:Guid>{8BFA690C-A52A-4A69-999D-661124398755}</b:Guid>
    <b:Title>Nursing Care Related to the Musculoskeletal System</b:Title>
    <b:InternetSiteTitle>Nursing411.org</b:InternetSiteTitle>
    <b:Year>2008</b:Year>
    <b:URL>http://nursing411.org/Courses/MD0916_Nursing_Care_Related_to_the_Musculoskeletal_system/1-13_Nursing_Care_related_to_the_musculoskeletal_system.html</b:URL>
    <b:Author>
      <b:Author>
        <b:Corporate>Brookside Associates Medical Education Division</b:Corporate>
      </b:Author>
    </b:Author>
    <b:RefOrder>5</b:RefOrder>
  </b:Source>
  <b:Source>
    <b:Tag>Wal19</b:Tag>
    <b:SourceType>InternetSite</b:SourceType>
    <b:Guid>{4DC182C3-3123-41A2-A66F-43EDE019E148}</b:Guid>
    <b:Title>The 5 common types of crutch gait</b:Title>
    <b:InternetSiteTitle>Walk Easy</b:InternetSiteTitle>
    <b:Year>2019</b:Year>
    <b:URL>https://walkeasy.com/explore/crutch-gaits.php</b:URL>
    <b:Author>
      <b:Author>
        <b:Corporate>Walk Easy Inc</b:Corporate>
      </b:Author>
    </b:Author>
    <b:RefOrder>6</b:RefOrder>
  </b:Source>
  <b:Source>
    <b:Tag>Cru21</b:Tag>
    <b:SourceType>InternetSite</b:SourceType>
    <b:Guid>{3A5ECE85-EEC8-4AFA-957E-D17A3CDE394C}</b:Guid>
    <b:Title>Crutches</b:Title>
    <b:InternetSiteTitle>Physiopedia</b:InternetSiteTitle>
    <b:Year>2021</b:Year>
    <b:URL>https://www.physio-pedia.com/Crutches</b:URL>
    <b:Author>
      <b:Author>
        <b:Corporate>Physiopedia</b:Corporate>
      </b:Author>
    </b:Author>
    <b:RefOrder>7</b:RefOrder>
  </b:Source>
  <b:Source>
    <b:Tag>fou28</b:Tag>
    <b:SourceType>InternetSite</b:SourceType>
    <b:Guid>{384C4E2A-4E16-456E-9DCD-1414E80FFF9E}</b:Guid>
    <b:Title>four-point gait</b:Title>
    <b:InternetSiteTitle>TheFreeDictionary's Medical Dictionary</b:InternetSiteTitle>
    <b:URL>https://medical-dictionary.thefreedictionary.com/four-point+gait</b:URL>
    <b:Author>
      <b:Author>
        <b:Corporate>Farlex, Inc.</b:Corporate>
      </b:Author>
    </b:Author>
    <b:RefOrder>8</b:RefOrder>
  </b:Source>
  <b:Source>
    <b:Tag>Che18</b:Tag>
    <b:SourceType>DocumentFromInternetSite</b:SourceType>
    <b:Guid>{B6A62AEE-C9B5-4461-83D7-72AD90F4A6FF}</b:Guid>
    <b:Title>Dynamic Balance Gait for Walking Assistance Exoskeleton</b:Title>
    <b:InternetSiteTitle>Hindawi</b:InternetSiteTitle>
    <b:Year>2018</b:Year>
    <b:Month>July</b:Month>
    <b:Day>2</b:Day>
    <b:URL>https://www.hindawi.com/journals/abb/2018/7847014/</b:URL>
    <b:Author>
      <b:Author>
        <b:NameList>
          <b:Person>
            <b:Last>Chen</b:Last>
            <b:Middle>Qiming</b:Middle>
          </b:Person>
          <b:Person>
            <b:Last>Cheng</b:Last>
            <b:First>Hong</b:First>
          </b:Person>
          <b:Person>
            <b:Last>Yue</b:Last>
            <b:First>Chunfeng</b:First>
          </b:Person>
          <b:Person>
            <b:Last>Huang</b:Last>
            <b:First>Rui</b:First>
          </b:Person>
          <b:Person>
            <b:Last>Guo</b:Last>
            <b:First>Hongliang</b:First>
          </b:Person>
        </b:NameList>
      </b:Author>
    </b:Author>
    <b:RefOrder>9</b:RefOrder>
  </b:Source>
  <b:Source xmlns:b="http://schemas.openxmlformats.org/officeDocument/2006/bibliography">
    <b:Tag>Rob14</b:Tag>
    <b:SourceType>ElectronicSource</b:SourceType>
    <b:Guid>{52F5B1EF-2CA9-4A18-B6FD-E38545CE72D7}</b:Guid>
    <b:Title>Robots and robotic devices — Safety requirements for personal care robots (ISO 13482)</b:Title>
    <b:Year>2014</b:Year>
    <b:Author>
      <b:Author>
        <b:Corporate>International Organization for Standardization</b:Corporate>
      </b:Author>
    </b:Author>
    <b:RefOrder>10</b:RefOrder>
  </b:Source>
  <b:Source>
    <b:Tag>Pro16</b:Tag>
    <b:SourceType>ElectronicSource</b:SourceType>
    <b:Guid>{9043177B-90D8-4A5E-AF98-F4873DE3B00B}</b:Guid>
    <b:Title>Prosthetics — Testing of ankle-foot devices and foot units — Requirements and test methods (ISO 22675)</b:Title>
    <b:Year>2016</b:Year>
    <b:Author>
      <b:Author>
        <b:Corporate>International Organization for Standardization</b:Corporate>
      </b:Author>
    </b:Author>
    <b:RefOrder>11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3D1DF-FD82-4D17-8249-F9D5F7614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0c565-415f-4dbb-9e85-e5dc8e7d657c"/>
    <ds:schemaRef ds:uri="41cd9fca-ecaa-4005-8be7-900702998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D46A0F-8618-4A62-8986-3817883B49D0}">
  <ds:schemaRefs>
    <ds:schemaRef ds:uri="http://schemas.microsoft.com/sharepoint/v3/contenttype/forms"/>
  </ds:schemaRefs>
</ds:datastoreItem>
</file>

<file path=customXml/itemProps4.xml><?xml version="1.0" encoding="utf-8"?>
<ds:datastoreItem xmlns:ds="http://schemas.openxmlformats.org/officeDocument/2006/customXml" ds:itemID="{E96E1B96-9954-4E08-A5EE-F424EB069669}">
  <ds:schemaRefs>
    <ds:schemaRef ds:uri="http://schemas.openxmlformats.org/officeDocument/2006/bibliography"/>
  </ds:schemaRefs>
</ds:datastoreItem>
</file>

<file path=customXml/itemProps5.xml><?xml version="1.0" encoding="utf-8"?>
<ds:datastoreItem xmlns:ds="http://schemas.openxmlformats.org/officeDocument/2006/customXml" ds:itemID="{ABFBD5C9-951B-4099-875F-13FE9B6BB7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38</Pages>
  <Words>9022</Words>
  <Characters>51429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Structural Analysis Framework</vt:lpstr>
    </vt:vector>
  </TitlesOfParts>
  <Company>Advanced Lower-Extremity Exoskeleton</Company>
  <LinksUpToDate>false</LinksUpToDate>
  <CharactersWithSpaces>60331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Analysis Framework</dc:title>
  <dc:subject/>
  <dc:creator>2021 ALEX Team</dc:creator>
  <cp:keywords/>
  <dc:description/>
  <cp:lastModifiedBy>Musa Saeed</cp:lastModifiedBy>
  <cp:revision>33</cp:revision>
  <dcterms:created xsi:type="dcterms:W3CDTF">2021-10-19T13:16:00Z</dcterms:created>
  <dcterms:modified xsi:type="dcterms:W3CDTF">2021-10-21T06:16:00Z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0x010100558480C59A2A0249B2F2CED7BE2F0859</vt:lpwstr>
  </property>
</Properties>
</file>